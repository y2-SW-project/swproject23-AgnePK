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3150" w14:textId="447CD764" w:rsidR="009D4F17" w:rsidRDefault="00C20A69" w:rsidP="00C04561">
      <w:pPr>
        <w:spacing w:after="0" w:line="550" w:lineRule="exact"/>
        <w:ind w:right="-2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 xml:space="preserve">Feasibility Study </w:t>
      </w:r>
      <w:r w:rsidR="005E1EC9"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>W</w:t>
      </w:r>
      <w:r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>orksheet</w:t>
      </w:r>
    </w:p>
    <w:p w14:paraId="131380D7" w14:textId="77777777" w:rsidR="009D4F17" w:rsidRDefault="009D4F17">
      <w:pPr>
        <w:spacing w:before="9" w:after="0" w:line="160" w:lineRule="exact"/>
        <w:rPr>
          <w:sz w:val="16"/>
          <w:szCs w:val="16"/>
        </w:rPr>
      </w:pPr>
    </w:p>
    <w:p w14:paraId="6E42631D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03E14A6C" w14:textId="77777777" w:rsidR="009D4F17" w:rsidRDefault="00C20A6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Step 1 – Idea Exploration, Identification and Assessment</w:t>
      </w:r>
    </w:p>
    <w:p w14:paraId="74F0C083" w14:textId="77777777" w:rsidR="009D4F17" w:rsidRDefault="009D4F17">
      <w:pPr>
        <w:spacing w:before="14" w:after="0" w:line="260" w:lineRule="exact"/>
        <w:rPr>
          <w:sz w:val="26"/>
          <w:szCs w:val="26"/>
        </w:rPr>
      </w:pPr>
    </w:p>
    <w:p w14:paraId="53165308" w14:textId="77777777" w:rsidR="009D4F17" w:rsidRPr="00FF7029" w:rsidRDefault="00C20A69">
      <w:pPr>
        <w:spacing w:after="0" w:line="239" w:lineRule="auto"/>
        <w:ind w:left="108" w:right="1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>business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idea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concept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F7029">
        <w:rPr>
          <w:rFonts w:ascii="Times New Roman" w:eastAsia="Times New Roman" w:hAnsi="Times New Roman" w:cs="Times New Roman"/>
        </w:rPr>
        <w:t>filling an unmet need in the marketplace with a new product or service, providing an existing product/service in a new form, delivering a product/service better or cheaper than competitors, etc.)</w:t>
      </w:r>
    </w:p>
    <w:p w14:paraId="1A7C340C" w14:textId="77777777" w:rsidR="009D4F17" w:rsidRDefault="009D4F17" w:rsidP="76BD4FC6">
      <w:pPr>
        <w:spacing w:after="0" w:line="200" w:lineRule="exact"/>
        <w:rPr>
          <w:color w:val="FF0000"/>
          <w:sz w:val="20"/>
          <w:szCs w:val="20"/>
        </w:rPr>
      </w:pPr>
    </w:p>
    <w:p w14:paraId="104BE326" w14:textId="77777777" w:rsidR="00292CFF" w:rsidRDefault="00292CFF" w:rsidP="76BD4FC6">
      <w:pPr>
        <w:spacing w:after="0" w:line="200" w:lineRule="exact"/>
        <w:rPr>
          <w:color w:val="FF0000"/>
          <w:sz w:val="20"/>
          <w:szCs w:val="20"/>
        </w:rPr>
      </w:pPr>
    </w:p>
    <w:p w14:paraId="5E625DE4" w14:textId="7BDB03F1" w:rsidR="001A6421" w:rsidRDefault="004A041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="00A47D2F">
        <w:rPr>
          <w:sz w:val="20"/>
          <w:szCs w:val="20"/>
        </w:rPr>
        <w:t>Jewellery</w:t>
      </w:r>
      <w:r w:rsidR="00B90A09">
        <w:rPr>
          <w:sz w:val="20"/>
          <w:szCs w:val="20"/>
        </w:rPr>
        <w:t xml:space="preserve"> </w:t>
      </w:r>
      <w:r w:rsidR="005B13E3">
        <w:rPr>
          <w:sz w:val="20"/>
          <w:szCs w:val="20"/>
        </w:rPr>
        <w:t>website that provides people will all kinds of pieces</w:t>
      </w:r>
      <w:r w:rsidR="001A6971">
        <w:rPr>
          <w:sz w:val="20"/>
          <w:szCs w:val="20"/>
        </w:rPr>
        <w:t>. They can also register as a seller and upload</w:t>
      </w:r>
      <w:r w:rsidR="00354248">
        <w:rPr>
          <w:sz w:val="20"/>
          <w:szCs w:val="20"/>
        </w:rPr>
        <w:t xml:space="preserve"> images of</w:t>
      </w:r>
    </w:p>
    <w:p w14:paraId="64C32C74" w14:textId="522591C3" w:rsidR="009D4F17" w:rsidRPr="00354248" w:rsidRDefault="009964B4">
      <w:pPr>
        <w:spacing w:after="0" w:line="200" w:lineRule="exact"/>
        <w:rPr>
          <w:noProof/>
        </w:rPr>
      </w:pPr>
      <w:r>
        <w:rPr>
          <w:sz w:val="20"/>
          <w:szCs w:val="20"/>
        </w:rPr>
        <w:t>their</w:t>
      </w:r>
      <w:r w:rsidR="00354248">
        <w:rPr>
          <w:sz w:val="20"/>
          <w:szCs w:val="20"/>
        </w:rPr>
        <w:t xml:space="preserve"> own</w:t>
      </w:r>
      <w:r w:rsidR="00B709A5">
        <w:rPr>
          <w:sz w:val="20"/>
          <w:szCs w:val="20"/>
        </w:rPr>
        <w:t xml:space="preserve"> pieces </w:t>
      </w:r>
      <w:r>
        <w:rPr>
          <w:sz w:val="20"/>
          <w:szCs w:val="20"/>
        </w:rPr>
        <w:t>they</w:t>
      </w:r>
      <w:r w:rsidR="00B709A5">
        <w:rPr>
          <w:sz w:val="20"/>
          <w:szCs w:val="20"/>
        </w:rPr>
        <w:t xml:space="preserve"> want to sell.</w:t>
      </w:r>
      <w:r w:rsidR="00DE5EE2">
        <w:rPr>
          <w:sz w:val="20"/>
          <w:szCs w:val="20"/>
        </w:rPr>
        <w:t xml:space="preserve"> The website provides filters for certain types of </w:t>
      </w:r>
      <w:r w:rsidR="00A47D2F">
        <w:rPr>
          <w:sz w:val="20"/>
          <w:szCs w:val="20"/>
        </w:rPr>
        <w:t>jewellery</w:t>
      </w:r>
      <w:r w:rsidR="00F74F9F">
        <w:rPr>
          <w:sz w:val="20"/>
          <w:szCs w:val="20"/>
        </w:rPr>
        <w:t xml:space="preserve">. </w:t>
      </w:r>
      <w:r w:rsidR="00A47D2F">
        <w:rPr>
          <w:sz w:val="20"/>
          <w:szCs w:val="20"/>
        </w:rPr>
        <w:t>Favourite</w:t>
      </w:r>
      <w:r w:rsidR="00F74F9F">
        <w:rPr>
          <w:sz w:val="20"/>
          <w:szCs w:val="20"/>
        </w:rPr>
        <w:t xml:space="preserve"> a certain item and then get recommended similar things</w:t>
      </w:r>
    </w:p>
    <w:p w14:paraId="2E8D4684" w14:textId="520D14F9" w:rsidR="009D4F17" w:rsidRDefault="00354248">
      <w:pPr>
        <w:spacing w:before="13" w:after="0" w:line="22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25E1E5" wp14:editId="7BD8FFF3">
                <wp:simplePos x="0" y="0"/>
                <wp:positionH relativeFrom="margin">
                  <wp:posOffset>0</wp:posOffset>
                </wp:positionH>
                <wp:positionV relativeFrom="paragraph">
                  <wp:posOffset>34925</wp:posOffset>
                </wp:positionV>
                <wp:extent cx="6629400" cy="1270"/>
                <wp:effectExtent l="0" t="0" r="0" b="0"/>
                <wp:wrapNone/>
                <wp:docPr id="37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00"/>
                          <a:chExt cx="10440" cy="2"/>
                        </a:xfrm>
                      </wpg:grpSpPr>
                      <wps:wsp>
                        <wps:cNvPr id="38" name="Freeform 352"/>
                        <wps:cNvSpPr>
                          <a:spLocks/>
                        </wps:cNvSpPr>
                        <wps:spPr bwMode="auto">
                          <a:xfrm>
                            <a:off x="1008" y="80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099964" id="Group 351" o:spid="_x0000_s1026" style="position:absolute;margin-left:0;margin-top:2.75pt;width:522pt;height:.1pt;z-index:-251658240;mso-position-horizontal-relative:margin" coordorigin="1008,80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">
                <v:shape id="Freeform 352" o:spid="_x0000_s1027" style="position:absolute;left:1008;top:800;width:10440;height:2;visibility:visible;mso-wrap-style:square;v-text-anchor:top" coordsize="10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" path="m,l10440,e" filled="f" strokeweight=".48pt">
                  <v:path arrowok="t" o:connecttype="custom" o:connectlocs="0,0;10440,0" o:connectangles="0,0"/>
                </v:shape>
                <w10:wrap anchorx="margin"/>
              </v:group>
            </w:pict>
          </mc:Fallback>
        </mc:AlternateContent>
      </w:r>
    </w:p>
    <w:p w14:paraId="7CD710C3" w14:textId="5B604779" w:rsidR="009D4F17" w:rsidRDefault="00C20A69" w:rsidP="00FF7029">
      <w:pPr>
        <w:spacing w:before="23" w:after="0" w:line="240" w:lineRule="auto"/>
        <w:ind w:left="10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is the “pain”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spacing w:val="-9"/>
          <w:sz w:val="28"/>
          <w:szCs w:val="28"/>
        </w:rPr>
        <w:t>that is being ‘cured’ with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product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service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 w:rsidR="00FF702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viable</w:t>
      </w:r>
      <w:r w:rsidR="00C04561">
        <w:rPr>
          <w:rFonts w:ascii="Times New Roman" w:eastAsia="Times New Roman" w:hAnsi="Times New Roman" w:cs="Times New Roman"/>
          <w:position w:val="-1"/>
        </w:rPr>
        <w:t>,</w:t>
      </w:r>
      <w:r>
        <w:rPr>
          <w:rFonts w:ascii="Times New Roman" w:eastAsia="Times New Roman" w:hAnsi="Times New Roman" w:cs="Times New Roman"/>
          <w:spacing w:val="-5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if</w:t>
      </w:r>
      <w:r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people</w:t>
      </w:r>
      <w:r>
        <w:rPr>
          <w:rFonts w:ascii="Times New Roman" w:eastAsia="Times New Roman" w:hAnsi="Times New Roman" w:cs="Times New Roman"/>
          <w:spacing w:val="-6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are</w:t>
      </w:r>
      <w:r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willing</w:t>
      </w:r>
      <w:r>
        <w:rPr>
          <w:rFonts w:ascii="Times New Roman" w:eastAsia="Times New Roman" w:hAnsi="Times New Roman" w:cs="Times New Roman"/>
          <w:spacing w:val="-6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to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</w:t>
      </w:r>
      <w:r>
        <w:rPr>
          <w:rFonts w:ascii="Times New Roman" w:eastAsia="Times New Roman" w:hAnsi="Times New Roman" w:cs="Times New Roman"/>
          <w:spacing w:val="-1"/>
          <w:position w:val="-1"/>
        </w:rPr>
        <w:t>a</w:t>
      </w:r>
      <w:r>
        <w:rPr>
          <w:rFonts w:ascii="Times New Roman" w:eastAsia="Times New Roman" w:hAnsi="Times New Roman" w:cs="Times New Roman"/>
          <w:position w:val="-1"/>
        </w:rPr>
        <w:t>y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5F33303B">
        <w:rPr>
          <w:rFonts w:ascii="Times New Roman" w:eastAsia="Times New Roman" w:hAnsi="Times New Roman" w:cs="Times New Roman"/>
          <w:spacing w:val="-2"/>
          <w:position w:val="-1"/>
        </w:rPr>
        <w:t xml:space="preserve">/download or use </w:t>
      </w:r>
      <w:r>
        <w:rPr>
          <w:rFonts w:ascii="Times New Roman" w:eastAsia="Times New Roman" w:hAnsi="Times New Roman" w:cs="Times New Roman"/>
          <w:position w:val="-1"/>
        </w:rPr>
        <w:t>what</w:t>
      </w:r>
      <w:r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it</w:t>
      </w:r>
      <w:r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provides)</w:t>
      </w:r>
    </w:p>
    <w:p w14:paraId="61AB0EBC" w14:textId="7C352998" w:rsidR="009D4F17" w:rsidRDefault="009D4F17" w:rsidP="76BD4FC6">
      <w:pPr>
        <w:spacing w:before="1" w:after="0" w:line="160" w:lineRule="exact"/>
        <w:rPr>
          <w:color w:val="FF0000"/>
          <w:sz w:val="16"/>
          <w:szCs w:val="16"/>
        </w:rPr>
      </w:pPr>
    </w:p>
    <w:p w14:paraId="1E89AF7F" w14:textId="73B768CA" w:rsidR="00521A26" w:rsidRPr="00521A26" w:rsidRDefault="00521A26" w:rsidP="76BD4FC6">
      <w:pPr>
        <w:spacing w:before="1" w:after="0" w:line="160" w:lineRule="exact"/>
        <w:rPr>
          <w:color w:val="FF0000"/>
        </w:rPr>
      </w:pPr>
    </w:p>
    <w:p w14:paraId="578C1DBD" w14:textId="529E115B" w:rsidR="009D4F17" w:rsidRDefault="00521A2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People will be able to see recommended items based on their </w:t>
      </w:r>
      <w:r w:rsidR="00A47D2F">
        <w:rPr>
          <w:sz w:val="20"/>
          <w:szCs w:val="20"/>
        </w:rPr>
        <w:t>favourites</w:t>
      </w:r>
      <w:r w:rsidR="00955526">
        <w:rPr>
          <w:sz w:val="20"/>
          <w:szCs w:val="20"/>
        </w:rPr>
        <w:t xml:space="preserve"> so they’ll always have</w:t>
      </w:r>
      <w:r w:rsidR="00474F29">
        <w:rPr>
          <w:sz w:val="20"/>
          <w:szCs w:val="20"/>
        </w:rPr>
        <w:t xml:space="preserve"> easy access to things they like</w:t>
      </w:r>
    </w:p>
    <w:p w14:paraId="355DD01A" w14:textId="5B7C0B51" w:rsidR="00FF7029" w:rsidRDefault="00521A26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424C2A36" wp14:editId="6861CFA3">
                <wp:simplePos x="0" y="0"/>
                <wp:positionH relativeFrom="page">
                  <wp:posOffset>614680</wp:posOffset>
                </wp:positionH>
                <wp:positionV relativeFrom="paragraph">
                  <wp:posOffset>19050</wp:posOffset>
                </wp:positionV>
                <wp:extent cx="6629400" cy="1270"/>
                <wp:effectExtent l="0" t="0" r="0" b="0"/>
                <wp:wrapNone/>
                <wp:docPr id="33" name="Group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064"/>
                          <a:chExt cx="10440" cy="2"/>
                        </a:xfrm>
                      </wpg:grpSpPr>
                      <wps:wsp>
                        <wps:cNvPr id="34" name="Freeform 342"/>
                        <wps:cNvSpPr>
                          <a:spLocks/>
                        </wps:cNvSpPr>
                        <wps:spPr bwMode="auto">
                          <a:xfrm>
                            <a:off x="1008" y="106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097D9" id="Group 341" o:spid="_x0000_s1026" style="position:absolute;margin-left:48.4pt;margin-top:1.5pt;width:522pt;height:.1pt;z-index:-251658238;mso-position-horizontal-relative:page" coordorigin="1008,106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">
                <v:shape id="Freeform 342" o:spid="_x0000_s1027" style="position:absolute;left:1008;top:1064;width:10440;height:2;visibility:visible;mso-wrap-style:square;v-text-anchor:top" coordsize="10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" path="m,l10440,e" filled="f" strokeweight=".48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6B053342" w14:textId="2FB8F800" w:rsidR="00FF7029" w:rsidRDefault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What are the features and benefits of the product</w:t>
      </w:r>
      <w:r w:rsidR="62610980">
        <w:rPr>
          <w:rFonts w:ascii="Times New Roman" w:eastAsia="Times New Roman" w:hAnsi="Times New Roman" w:cs="Times New Roman"/>
          <w:position w:val="-1"/>
          <w:sz w:val="28"/>
          <w:szCs w:val="28"/>
        </w:rPr>
        <w:t>(s)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 or service? </w:t>
      </w:r>
    </w:p>
    <w:p w14:paraId="072ED3A0" w14:textId="242C346C" w:rsidR="00AD1259" w:rsidRDefault="00AD125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06E6A432" w14:textId="34AFE21C" w:rsidR="00FF7029" w:rsidRPr="00474F29" w:rsidRDefault="00AD1259" w:rsidP="76BD4FC6">
      <w:pPr>
        <w:spacing w:before="23" w:after="0" w:line="316" w:lineRule="exact"/>
        <w:ind w:left="108" w:right="-20"/>
        <w:rPr>
          <w:rFonts w:eastAsia="Times New Roman" w:cstheme="minorHAnsi"/>
          <w:position w:val="-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7EFC4150" wp14:editId="713F4855">
                <wp:simplePos x="0" y="0"/>
                <wp:positionH relativeFrom="page">
                  <wp:posOffset>630555</wp:posOffset>
                </wp:positionH>
                <wp:positionV relativeFrom="paragraph">
                  <wp:posOffset>213995</wp:posOffset>
                </wp:positionV>
                <wp:extent cx="6629400" cy="1270"/>
                <wp:effectExtent l="0" t="0" r="0" b="0"/>
                <wp:wrapNone/>
                <wp:docPr id="31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3"/>
                          <a:chExt cx="10440" cy="2"/>
                        </a:xfrm>
                      </wpg:grpSpPr>
                      <wps:wsp>
                        <wps:cNvPr id="32" name="Freeform 340"/>
                        <wps:cNvSpPr>
                          <a:spLocks/>
                        </wps:cNvSpPr>
                        <wps:spPr bwMode="auto">
                          <a:xfrm>
                            <a:off x="1008" y="-533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89E08" id="Group 339" o:spid="_x0000_s1026" style="position:absolute;margin-left:49.65pt;margin-top:16.85pt;width:522pt;height:.1pt;z-index:-251658237;mso-position-horizontal-relative:page" coordorigin="1008,-533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">
                <v:shape id="Freeform 340" o:spid="_x0000_s1027" style="position:absolute;left:1008;top:-533;width:10440;height:2;visibility:visible;mso-wrap-style:square;v-text-anchor:top" coordsize="10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" path="m,l10440,e" filled="f" strokeweight=".48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23F23">
        <w:rPr>
          <w:rFonts w:eastAsia="Times New Roman" w:cstheme="minorHAnsi"/>
          <w:position w:val="-1"/>
          <w:sz w:val="20"/>
          <w:szCs w:val="20"/>
        </w:rPr>
        <w:t xml:space="preserve">View of all the </w:t>
      </w:r>
      <w:r w:rsidR="00A47D2F">
        <w:rPr>
          <w:rFonts w:eastAsia="Times New Roman" w:cstheme="minorHAnsi"/>
          <w:position w:val="-1"/>
          <w:sz w:val="20"/>
          <w:szCs w:val="20"/>
        </w:rPr>
        <w:t>jewellery</w:t>
      </w:r>
      <w:r w:rsidR="00523F23">
        <w:rPr>
          <w:rFonts w:eastAsia="Times New Roman" w:cstheme="minorHAnsi"/>
          <w:position w:val="-1"/>
          <w:sz w:val="20"/>
          <w:szCs w:val="20"/>
        </w:rPr>
        <w:t xml:space="preserve"> </w:t>
      </w:r>
      <w:r w:rsidR="00D51FA2">
        <w:rPr>
          <w:rFonts w:eastAsia="Times New Roman" w:cstheme="minorHAnsi"/>
          <w:position w:val="-1"/>
          <w:sz w:val="20"/>
          <w:szCs w:val="20"/>
        </w:rPr>
        <w:t>available and a detailed view. People can buy and/or sell their own pieces.</w:t>
      </w:r>
    </w:p>
    <w:p w14:paraId="3CBDAD9F" w14:textId="77777777" w:rsidR="00AD1259" w:rsidRDefault="00AD125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5935C44A" w14:textId="355F741F" w:rsidR="009D4F17" w:rsidRDefault="005E1EC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</w:rPr>
      </w:pPr>
      <w:r w:rsidRPr="005E1EC9">
        <w:rPr>
          <w:rFonts w:ascii="Times New Roman" w:eastAsia="Times New Roman" w:hAnsi="Times New Roman" w:cs="Times New Roman"/>
          <w:position w:val="-1"/>
          <w:sz w:val="28"/>
          <w:szCs w:val="28"/>
        </w:rPr>
        <w:t>What is</w:t>
      </w:r>
      <w:r w:rsidR="00C20A69">
        <w:rPr>
          <w:rFonts w:ascii="Times New Roman" w:eastAsia="Times New Roman" w:hAnsi="Times New Roman" w:cs="Times New Roman"/>
          <w:spacing w:val="-10"/>
          <w:position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5"/>
          <w:position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position w:val="-1"/>
          <w:sz w:val="28"/>
          <w:szCs w:val="28"/>
        </w:rPr>
        <w:t>B</w:t>
      </w:r>
      <w:r w:rsid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usiness</w:t>
      </w:r>
      <w:r w:rsidR="00C20A69">
        <w:rPr>
          <w:rFonts w:ascii="Times New Roman" w:eastAsia="Times New Roman" w:hAnsi="Times New Roman" w:cs="Times New Roman"/>
          <w:spacing w:val="-9"/>
          <w:position w:val="-1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Model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? </w:t>
      </w:r>
      <w:r w:rsidR="00C20A69">
        <w:rPr>
          <w:rFonts w:ascii="Times New Roman" w:eastAsia="Times New Roman" w:hAnsi="Times New Roman" w:cs="Times New Roman"/>
          <w:spacing w:val="-6"/>
          <w:position w:val="-1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(How</w:t>
      </w:r>
      <w:r w:rsidR="00C20A69">
        <w:rPr>
          <w:rFonts w:ascii="Times New Roman" w:eastAsia="Times New Roman" w:hAnsi="Times New Roman" w:cs="Times New Roman"/>
          <w:spacing w:val="-5"/>
          <w:position w:val="-1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will</w:t>
      </w:r>
      <w:r w:rsidR="00C20A69"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the</w:t>
      </w:r>
      <w:r w:rsidR="00C20A69"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business</w:t>
      </w:r>
      <w:r w:rsidR="00C20A69">
        <w:rPr>
          <w:rFonts w:ascii="Times New Roman" w:eastAsia="Times New Roman" w:hAnsi="Times New Roman" w:cs="Times New Roman"/>
          <w:spacing w:val="-7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make money</w:t>
      </w:r>
      <w:r w:rsidR="00C20A69">
        <w:rPr>
          <w:rFonts w:ascii="Times New Roman" w:eastAsia="Times New Roman" w:hAnsi="Times New Roman" w:cs="Times New Roman"/>
          <w:position w:val="-1"/>
        </w:rPr>
        <w:t>?)</w:t>
      </w:r>
    </w:p>
    <w:p w14:paraId="7EB83893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7AE90639" w14:textId="52194006" w:rsidR="00A47D2F" w:rsidRPr="00A47D2F" w:rsidRDefault="00A47D2F" w:rsidP="00A47D2F">
      <w:pPr>
        <w:spacing w:after="0" w:line="200" w:lineRule="exac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5" behindDoc="1" locked="0" layoutInCell="1" allowOverlap="1" wp14:anchorId="20E57A45" wp14:editId="51B9F5FE">
                <wp:simplePos x="0" y="0"/>
                <wp:positionH relativeFrom="page">
                  <wp:posOffset>640080</wp:posOffset>
                </wp:positionH>
                <wp:positionV relativeFrom="paragraph">
                  <wp:posOffset>230505</wp:posOffset>
                </wp:positionV>
                <wp:extent cx="6629400" cy="1270"/>
                <wp:effectExtent l="0" t="0" r="0" b="0"/>
                <wp:wrapNone/>
                <wp:docPr id="25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192"/>
                          <a:chExt cx="10440" cy="2"/>
                        </a:xfrm>
                      </wpg:grpSpPr>
                      <wps:wsp>
                        <wps:cNvPr id="26" name="Freeform 334"/>
                        <wps:cNvSpPr>
                          <a:spLocks/>
                        </wps:cNvSpPr>
                        <wps:spPr bwMode="auto">
                          <a:xfrm>
                            <a:off x="1008" y="1192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F6CC7" id="Group 333" o:spid="_x0000_s1026" style="position:absolute;margin-left:50.4pt;margin-top:18.15pt;width:522pt;height:.1pt;z-index:-251658235;mso-position-horizontal-relative:page" coordorigin="1008,1192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">
                <v:shape id="Freeform 334" o:spid="_x0000_s1027" style="position:absolute;left:1008;top:1192;width:10440;height:2;visibility:visible;mso-wrap-style:square;v-text-anchor:top" coordsize="10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" path="m,l10440,e" filled="f" strokeweight=".48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4" behindDoc="1" locked="0" layoutInCell="1" allowOverlap="1" wp14:anchorId="1A03DA96" wp14:editId="3778EAA0">
                <wp:simplePos x="0" y="0"/>
                <wp:positionH relativeFrom="page">
                  <wp:posOffset>640080</wp:posOffset>
                </wp:positionH>
                <wp:positionV relativeFrom="paragraph">
                  <wp:posOffset>113665</wp:posOffset>
                </wp:positionV>
                <wp:extent cx="6629400" cy="1270"/>
                <wp:effectExtent l="0" t="0" r="0" b="0"/>
                <wp:wrapNone/>
                <wp:docPr id="27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778"/>
                          <a:chExt cx="10440" cy="2"/>
                        </a:xfrm>
                      </wpg:grpSpPr>
                      <wps:wsp>
                        <wps:cNvPr id="28" name="Freeform 336"/>
                        <wps:cNvSpPr>
                          <a:spLocks/>
                        </wps:cNvSpPr>
                        <wps:spPr bwMode="auto">
                          <a:xfrm>
                            <a:off x="1008" y="778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79C83" id="Group 335" o:spid="_x0000_s1026" style="position:absolute;margin-left:50.4pt;margin-top:8.95pt;width:522pt;height:.1pt;z-index:-251658236;mso-position-horizontal-relative:page" coordorigin="1008,778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">
                <v:shape id="Freeform 336" o:spid="_x0000_s1027" style="position:absolute;left:1008;top:778;width:10440;height:2;visibility:visible;mso-wrap-style:square;v-text-anchor:top" coordsize="10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" path="m,l10440,e" filled="f" strokeweight=".48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A47D2F">
        <w:rPr>
          <w:sz w:val="20"/>
          <w:szCs w:val="20"/>
        </w:rPr>
        <w:t>I’m thinking about adding ads and a subscription option which will let the users get free delivery for the items they buy and no delivery cost for the items they sell. It will also give them a different colour username to show that they are a member.</w:t>
      </w:r>
    </w:p>
    <w:p w14:paraId="06F360E5" w14:textId="0DF02DC9" w:rsidR="009D4F17" w:rsidRDefault="00A47D2F" w:rsidP="00A47D2F">
      <w:pPr>
        <w:spacing w:after="0" w:line="200" w:lineRule="exact"/>
        <w:rPr>
          <w:sz w:val="20"/>
          <w:szCs w:val="20"/>
        </w:rPr>
      </w:pPr>
      <w:r w:rsidRPr="00A47D2F">
        <w:rPr>
          <w:sz w:val="20"/>
          <w:szCs w:val="20"/>
        </w:rPr>
        <w:t>Our users will also be able to pay for their own ads (their own “mini shops”).</w:t>
      </w:r>
    </w:p>
    <w:p w14:paraId="41D8F35A" w14:textId="572756DF" w:rsidR="009D4F17" w:rsidRDefault="009D4F17">
      <w:pPr>
        <w:spacing w:after="0" w:line="200" w:lineRule="exact"/>
        <w:rPr>
          <w:sz w:val="20"/>
          <w:szCs w:val="20"/>
        </w:rPr>
      </w:pPr>
    </w:p>
    <w:p w14:paraId="3AFCAC72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0A7068B6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156DB2AF" w14:textId="7A697CC6" w:rsidR="009D4F17" w:rsidRDefault="00C20A69">
      <w:pPr>
        <w:spacing w:before="23" w:after="0" w:line="240" w:lineRule="auto"/>
        <w:ind w:left="108" w:right="6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</w:t>
      </w:r>
      <w:r w:rsidR="002F37FF">
        <w:rPr>
          <w:rFonts w:ascii="Times New Roman" w:eastAsia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the U</w:t>
      </w:r>
      <w:r>
        <w:rPr>
          <w:rFonts w:ascii="Times New Roman" w:eastAsia="Times New Roman" w:hAnsi="Times New Roman" w:cs="Times New Roman"/>
          <w:sz w:val="28"/>
          <w:szCs w:val="28"/>
        </w:rPr>
        <w:t>nique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elling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pacing w:val="-7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roposit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on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pacing w:val="-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 will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5E1EC9">
        <w:rPr>
          <w:rFonts w:ascii="Times New Roman" w:eastAsia="Times New Roman" w:hAnsi="Times New Roman" w:cs="Times New Roman"/>
          <w:sz w:val="20"/>
          <w:szCs w:val="20"/>
        </w:rPr>
        <w:t>this business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Bette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? Lower</w:t>
      </w:r>
      <w:r w:rsidR="00C04561" w:rsidRPr="00C04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alit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C6CAFA1" w14:textId="744D62EF" w:rsidR="009D4F17" w:rsidRDefault="009D4F17">
      <w:pPr>
        <w:spacing w:after="0"/>
        <w:rPr>
          <w:sz w:val="20"/>
          <w:szCs w:val="20"/>
        </w:rPr>
      </w:pPr>
    </w:p>
    <w:p w14:paraId="57D95765" w14:textId="4D0352D3" w:rsidR="00773705" w:rsidRPr="00813E10" w:rsidRDefault="006A0AEF">
      <w:pPr>
        <w:spacing w:after="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9" behindDoc="1" locked="0" layoutInCell="1" allowOverlap="1" wp14:anchorId="6CABD29D" wp14:editId="6737C25F">
                <wp:simplePos x="0" y="0"/>
                <wp:positionH relativeFrom="page">
                  <wp:posOffset>640080</wp:posOffset>
                </wp:positionH>
                <wp:positionV relativeFrom="paragraph">
                  <wp:posOffset>309880</wp:posOffset>
                </wp:positionV>
                <wp:extent cx="6629400" cy="1270"/>
                <wp:effectExtent l="0" t="0" r="0" b="0"/>
                <wp:wrapNone/>
                <wp:docPr id="19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674"/>
                          <a:chExt cx="10440" cy="2"/>
                        </a:xfrm>
                      </wpg:grpSpPr>
                      <wps:wsp>
                        <wps:cNvPr id="20" name="Freeform 324"/>
                        <wps:cNvSpPr>
                          <a:spLocks/>
                        </wps:cNvSpPr>
                        <wps:spPr bwMode="auto">
                          <a:xfrm>
                            <a:off x="1008" y="167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D85ED" id="Group 323" o:spid="_x0000_s1026" style="position:absolute;margin-left:50.4pt;margin-top:24.4pt;width:522pt;height:.1pt;z-index:-251658231;mso-position-horizontal-relative:page" coordorigin="1008,167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">
                <v:shape id="Freeform 324" o:spid="_x0000_s1027" style="position:absolute;left:1008;top:1674;width:10440;height:2;visibility:visible;mso-wrap-style:square;v-text-anchor:top" coordsize="10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" path="m,l10440,e" filled="f" strokeweight=".48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8" behindDoc="1" locked="0" layoutInCell="1" allowOverlap="1" wp14:anchorId="265A2E38" wp14:editId="2B9BE688">
                <wp:simplePos x="0" y="0"/>
                <wp:positionH relativeFrom="page">
                  <wp:posOffset>640080</wp:posOffset>
                </wp:positionH>
                <wp:positionV relativeFrom="paragraph">
                  <wp:posOffset>154940</wp:posOffset>
                </wp:positionV>
                <wp:extent cx="6629400" cy="1270"/>
                <wp:effectExtent l="0" t="0" r="0" b="0"/>
                <wp:wrapNone/>
                <wp:docPr id="21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260"/>
                          <a:chExt cx="10440" cy="2"/>
                        </a:xfrm>
                      </wpg:grpSpPr>
                      <wps:wsp>
                        <wps:cNvPr id="22" name="Freeform 326"/>
                        <wps:cNvSpPr>
                          <a:spLocks/>
                        </wps:cNvSpPr>
                        <wps:spPr bwMode="auto">
                          <a:xfrm>
                            <a:off x="1008" y="126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5C7AC" id="Group 325" o:spid="_x0000_s1026" style="position:absolute;margin-left:50.4pt;margin-top:12.2pt;width:522pt;height:.1pt;z-index:-251658232;mso-position-horizontal-relative:page" coordorigin="1008,126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">
                <v:shape id="Freeform 326" o:spid="_x0000_s1027" style="position:absolute;left:1008;top:1260;width:10440;height:2;visibility:visible;mso-wrap-style:square;v-text-anchor:top" coordsize="10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" path="m,l10440,e" filled="f" strokeweight=".48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773705">
        <w:rPr>
          <w:sz w:val="20"/>
          <w:szCs w:val="20"/>
        </w:rPr>
        <w:t xml:space="preserve">The prices will be fair and the delivery costs </w:t>
      </w:r>
      <w:proofErr w:type="spellStart"/>
      <w:r w:rsidR="00773705">
        <w:rPr>
          <w:sz w:val="20"/>
          <w:szCs w:val="20"/>
        </w:rPr>
        <w:t>wont</w:t>
      </w:r>
      <w:proofErr w:type="spellEnd"/>
      <w:r w:rsidR="00773705">
        <w:rPr>
          <w:sz w:val="20"/>
          <w:szCs w:val="20"/>
        </w:rPr>
        <w:t xml:space="preserve"> be </w:t>
      </w:r>
      <w:r w:rsidR="00C87F6D">
        <w:rPr>
          <w:sz w:val="20"/>
          <w:szCs w:val="20"/>
        </w:rPr>
        <w:t xml:space="preserve">high at all like Etsy. </w:t>
      </w:r>
      <w:r>
        <w:rPr>
          <w:sz w:val="20"/>
          <w:szCs w:val="20"/>
        </w:rPr>
        <w:t xml:space="preserve">The Website should be very easy to navigate both from the sellers </w:t>
      </w:r>
      <w:r w:rsidR="002F7B63">
        <w:rPr>
          <w:sz w:val="20"/>
          <w:szCs w:val="20"/>
        </w:rPr>
        <w:t xml:space="preserve">and buyers </w:t>
      </w:r>
      <w:r>
        <w:rPr>
          <w:sz w:val="20"/>
          <w:szCs w:val="20"/>
        </w:rPr>
        <w:t>perspective</w:t>
      </w:r>
      <w:r w:rsidR="002F7B63">
        <w:rPr>
          <w:sz w:val="20"/>
          <w:szCs w:val="20"/>
        </w:rPr>
        <w:t>s</w:t>
      </w:r>
      <w:r>
        <w:rPr>
          <w:sz w:val="20"/>
          <w:szCs w:val="20"/>
        </w:rPr>
        <w:t>.</w:t>
      </w:r>
      <w:r w:rsidR="00CF68FA">
        <w:rPr>
          <w:sz w:val="20"/>
          <w:szCs w:val="20"/>
        </w:rPr>
        <w:t xml:space="preserve"> In a way time is</w:t>
      </w:r>
      <w:r w:rsidR="00AD043E">
        <w:rPr>
          <w:sz w:val="20"/>
          <w:szCs w:val="20"/>
        </w:rPr>
        <w:t xml:space="preserve"> more efficient because based on peoples likes they get offered similar items so they don’t have to spend time searching for something they like.</w:t>
      </w:r>
    </w:p>
    <w:p w14:paraId="609A74F9" w14:textId="01C415F2" w:rsidR="00C04561" w:rsidRDefault="00C04561">
      <w:pPr>
        <w:spacing w:after="0"/>
      </w:pPr>
    </w:p>
    <w:p w14:paraId="20866B38" w14:textId="77777777" w:rsidR="00C04561" w:rsidRDefault="00C04561">
      <w:pPr>
        <w:spacing w:after="0"/>
      </w:pPr>
    </w:p>
    <w:p w14:paraId="33F5CC58" w14:textId="77777777" w:rsidR="00C04561" w:rsidRDefault="00C04561">
      <w:pPr>
        <w:spacing w:after="0"/>
        <w:rPr>
          <w:del w:id="0" w:author="Tim Mc Nichols" w:date="2020-10-20T13:50:00Z"/>
        </w:rPr>
      </w:pPr>
    </w:p>
    <w:p w14:paraId="490B2353" w14:textId="138D5899" w:rsidR="00C04561" w:rsidRDefault="00C04561">
      <w:pPr>
        <w:spacing w:after="0"/>
        <w:rPr>
          <w:rFonts w:ascii="Times New Roman" w:eastAsia="Times New Roman" w:hAnsi="Times New Roman" w:cs="Times New Roman"/>
          <w:position w:val="-1"/>
        </w:rPr>
        <w:sectPr w:rsidR="00C04561">
          <w:footerReference w:type="default" r:id="rId10"/>
          <w:pgSz w:w="12240" w:h="15840"/>
          <w:pgMar w:top="1480" w:right="640" w:bottom="400" w:left="900" w:header="0" w:footer="218" w:gutter="0"/>
          <w:cols w:space="720"/>
        </w:sectPr>
      </w:pPr>
    </w:p>
    <w:p w14:paraId="4B570928" w14:textId="77777777" w:rsidR="009D4F17" w:rsidRDefault="00C20A69">
      <w:pPr>
        <w:spacing w:before="21" w:after="0" w:line="238" w:lineRule="auto"/>
        <w:ind w:left="108" w:righ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Step 2 – De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te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rmine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k</w:t>
      </w:r>
      <w:r w:rsidR="005E1E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ets </w:t>
      </w:r>
      <w:r>
        <w:rPr>
          <w:rFonts w:ascii="Times New Roman" w:eastAsia="Times New Roman" w:hAnsi="Times New Roman" w:cs="Times New Roman"/>
        </w:rPr>
        <w:t>(Who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buy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product?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Are there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enough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cust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ers?)</w:t>
      </w:r>
    </w:p>
    <w:p w14:paraId="650733D9" w14:textId="77777777" w:rsidR="009D4F17" w:rsidRDefault="009D4F17">
      <w:pPr>
        <w:spacing w:before="1" w:after="0" w:line="120" w:lineRule="exact"/>
        <w:rPr>
          <w:sz w:val="12"/>
          <w:szCs w:val="12"/>
        </w:rPr>
      </w:pPr>
    </w:p>
    <w:p w14:paraId="605CF062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687ED6A9" w14:textId="5B7535FC" w:rsidR="009D4F17" w:rsidRDefault="00C20A69">
      <w:pPr>
        <w:spacing w:after="0" w:line="241" w:lineRule="auto"/>
        <w:ind w:left="108" w:right="4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</w:t>
      </w:r>
      <w:r w:rsidR="690D4FC7"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target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Markets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Services: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2"/>
        </w:rPr>
        <w:t>W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buy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 w:rsidR="005E1EC9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product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service? 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often?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Why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buy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it?</w:t>
      </w:r>
      <w:r w:rsidR="00D1642A">
        <w:rPr>
          <w:rFonts w:ascii="Times New Roman" w:eastAsia="Times New Roman" w:hAnsi="Times New Roman" w:cs="Times New Roman"/>
        </w:rPr>
        <w:t xml:space="preserve"> Is the market big enough to sustain this product?</w:t>
      </w:r>
      <w:r w:rsidR="005E1EC9">
        <w:rPr>
          <w:rFonts w:ascii="Times New Roman" w:eastAsia="Times New Roman" w:hAnsi="Times New Roman" w:cs="Times New Roman"/>
          <w:spacing w:val="-2"/>
        </w:rPr>
        <w:t>)</w:t>
      </w:r>
    </w:p>
    <w:p w14:paraId="64FE0349" w14:textId="518B7BA1" w:rsidR="009D4F17" w:rsidRDefault="009D4F17">
      <w:pPr>
        <w:spacing w:after="0" w:line="200" w:lineRule="exact"/>
        <w:rPr>
          <w:sz w:val="20"/>
          <w:szCs w:val="20"/>
        </w:rPr>
      </w:pPr>
    </w:p>
    <w:p w14:paraId="6F12ABDF" w14:textId="6CF9AE18" w:rsidR="00A94DD3" w:rsidRDefault="00C52852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0" behindDoc="1" locked="0" layoutInCell="1" allowOverlap="1" wp14:anchorId="3AF5A9E9" wp14:editId="6F7855AD">
                <wp:simplePos x="0" y="0"/>
                <wp:positionH relativeFrom="page">
                  <wp:posOffset>640080</wp:posOffset>
                </wp:positionH>
                <wp:positionV relativeFrom="paragraph">
                  <wp:posOffset>368300</wp:posOffset>
                </wp:positionV>
                <wp:extent cx="6629400" cy="1270"/>
                <wp:effectExtent l="0" t="0" r="0" b="0"/>
                <wp:wrapNone/>
                <wp:docPr id="15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47"/>
                          <a:chExt cx="10440" cy="2"/>
                        </a:xfrm>
                      </wpg:grpSpPr>
                      <wps:wsp>
                        <wps:cNvPr id="16" name="Freeform 318"/>
                        <wps:cNvSpPr>
                          <a:spLocks/>
                        </wps:cNvSpPr>
                        <wps:spPr bwMode="auto">
                          <a:xfrm>
                            <a:off x="1008" y="847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2A0F5" id="Group 317" o:spid="_x0000_s1026" style="position:absolute;margin-left:50.4pt;margin-top:29pt;width:522pt;height:.1pt;z-index:-251658230;mso-position-horizontal-relative:page" coordorigin="1008,8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">
                <v:shape id="Freeform 318" o:spid="_x0000_s1027" style="position:absolute;left:1008;top:847;width:10440;height:2;visibility:visible;mso-wrap-style:square;v-text-anchor:top" coordsize="10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" path="m,l10440,e" filled="f" strokeweight=".48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8251" behindDoc="1" locked="0" layoutInCell="1" allowOverlap="1" wp14:anchorId="7D841D6B" wp14:editId="1434A5A2">
                <wp:simplePos x="0" y="0"/>
                <wp:positionH relativeFrom="page">
                  <wp:posOffset>666750</wp:posOffset>
                </wp:positionH>
                <wp:positionV relativeFrom="paragraph">
                  <wp:posOffset>238760</wp:posOffset>
                </wp:positionV>
                <wp:extent cx="6629400" cy="1270"/>
                <wp:effectExtent l="11430" t="6350" r="7620" b="11430"/>
                <wp:wrapNone/>
                <wp:docPr id="13" name="Group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14" name="Freeform 314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AFF41" id="Group 313" o:spid="_x0000_s1026" style="position:absolute;margin-left:52.5pt;margin-top:18.8pt;width:522pt;height:.1pt;z-index:-251658229;mso-position-horizontal-relative:page" coordorigin="1008,-53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">
                <v:shape id="Freeform 314" o:spid="_x0000_s1027" style="position:absolute;left:1008;top:-534;width:10440;height:2;visibility:visible;mso-wrap-style:square;v-text-anchor:top" coordsize="10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" path="m,l10440,e" filled="f" strokeweight=".48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8252" behindDoc="1" locked="0" layoutInCell="1" allowOverlap="1" wp14:anchorId="5069808A" wp14:editId="2CB2CC44">
                <wp:simplePos x="0" y="0"/>
                <wp:positionH relativeFrom="page">
                  <wp:posOffset>640080</wp:posOffset>
                </wp:positionH>
                <wp:positionV relativeFrom="paragraph">
                  <wp:posOffset>107950</wp:posOffset>
                </wp:positionV>
                <wp:extent cx="6629400" cy="1270"/>
                <wp:effectExtent l="11430" t="12065" r="7620" b="5715"/>
                <wp:wrapNone/>
                <wp:docPr id="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120"/>
                          <a:chExt cx="10440" cy="2"/>
                        </a:xfrm>
                      </wpg:grpSpPr>
                      <wps:wsp>
                        <wps:cNvPr id="12" name="Freeform 312"/>
                        <wps:cNvSpPr>
                          <a:spLocks/>
                        </wps:cNvSpPr>
                        <wps:spPr bwMode="auto">
                          <a:xfrm>
                            <a:off x="1008" y="-12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226FC" id="Group 311" o:spid="_x0000_s1026" style="position:absolute;margin-left:50.4pt;margin-top:8.5pt;width:522pt;height:.1pt;z-index:-251658228;mso-position-horizontal-relative:page" coordorigin="1008,-12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">
                <v:shape id="Freeform 312" o:spid="_x0000_s1027" style="position:absolute;left:1008;top:-120;width:10440;height:2;visibility:visible;mso-wrap-style:square;v-text-anchor:top" coordsize="10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" path="m,l10440,e" filled="f" strokeweight=".48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A94DD3">
        <w:rPr>
          <w:sz w:val="20"/>
          <w:szCs w:val="20"/>
        </w:rPr>
        <w:t>To any</w:t>
      </w:r>
      <w:r w:rsidR="006E0A59">
        <w:rPr>
          <w:sz w:val="20"/>
          <w:szCs w:val="20"/>
        </w:rPr>
        <w:t xml:space="preserve">one who is interested in </w:t>
      </w:r>
      <w:r w:rsidR="008A1756">
        <w:rPr>
          <w:sz w:val="20"/>
          <w:szCs w:val="20"/>
        </w:rPr>
        <w:t>jewellery</w:t>
      </w:r>
      <w:r w:rsidR="006E0A59">
        <w:rPr>
          <w:sz w:val="20"/>
          <w:szCs w:val="20"/>
        </w:rPr>
        <w:t xml:space="preserve">. The pieces on here will be a “one of a kind” because they aren’t sold anywhere else. Yes they might be old but if they are a good quality it could </w:t>
      </w:r>
      <w:r w:rsidR="003A7757">
        <w:rPr>
          <w:sz w:val="20"/>
          <w:szCs w:val="20"/>
        </w:rPr>
        <w:t xml:space="preserve">look very new. It should attract people who aren’t into trends very much. Or someone might want something different so this </w:t>
      </w:r>
      <w:r w:rsidR="00D047CA">
        <w:rPr>
          <w:sz w:val="20"/>
          <w:szCs w:val="20"/>
        </w:rPr>
        <w:t>website</w:t>
      </w:r>
      <w:r w:rsidR="003A7757">
        <w:rPr>
          <w:sz w:val="20"/>
          <w:szCs w:val="20"/>
        </w:rPr>
        <w:t xml:space="preserve"> would be good.</w:t>
      </w:r>
    </w:p>
    <w:p w14:paraId="39895318" w14:textId="490E537B" w:rsidR="009D4F17" w:rsidRDefault="009D4F17" w:rsidP="00D1642A">
      <w:pPr>
        <w:spacing w:before="23" w:after="0" w:line="316" w:lineRule="exact"/>
        <w:ind w:right="-20"/>
        <w:rPr>
          <w:sz w:val="20"/>
          <w:szCs w:val="20"/>
        </w:rPr>
      </w:pPr>
    </w:p>
    <w:p w14:paraId="64458061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595B0013" w14:textId="2A0188A4" w:rsidR="009D4F17" w:rsidRDefault="005E1EC9" w:rsidP="005E1EC9">
      <w:pPr>
        <w:spacing w:before="23" w:after="0" w:line="240" w:lineRule="auto"/>
        <w:ind w:left="108" w:right="-20"/>
        <w:rPr>
          <w:rFonts w:ascii="Times New Roman" w:eastAsia="Times New Roman" w:hAnsi="Times New Roman" w:cs="Times New Roman"/>
          <w:position w:val="-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c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>m</w:t>
      </w:r>
      <w:r w:rsidR="00C20A69">
        <w:rPr>
          <w:rFonts w:ascii="Times New Roman" w:eastAsia="Times New Roman" w:hAnsi="Times New Roman" w:cs="Times New Roman"/>
          <w:spacing w:val="1"/>
          <w:sz w:val="28"/>
          <w:szCs w:val="28"/>
        </w:rPr>
        <w:t>p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etitors</w:t>
      </w:r>
      <w:r w:rsidR="00C20A6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a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>r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e</w:t>
      </w:r>
      <w:r w:rsidR="00C20A6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in</w:t>
      </w:r>
      <w:r w:rsidR="00C20A6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same space?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pacing w:val="2"/>
          <w:sz w:val="28"/>
          <w:szCs w:val="28"/>
        </w:rPr>
        <w:t>(</w:t>
      </w:r>
      <w:r>
        <w:rPr>
          <w:rFonts w:ascii="Times New Roman" w:eastAsia="Times New Roman" w:hAnsi="Times New Roman" w:cs="Times New Roman"/>
        </w:rPr>
        <w:t>Who</w:t>
      </w:r>
      <w:r w:rsidR="00C20A69">
        <w:rPr>
          <w:rFonts w:ascii="Times New Roman" w:eastAsia="Times New Roman" w:hAnsi="Times New Roman" w:cs="Times New Roman"/>
          <w:spacing w:val="-6"/>
        </w:rPr>
        <w:t xml:space="preserve"> </w:t>
      </w:r>
      <w:r w:rsidR="00C20A69">
        <w:rPr>
          <w:rFonts w:ascii="Times New Roman" w:eastAsia="Times New Roman" w:hAnsi="Times New Roman" w:cs="Times New Roman"/>
        </w:rPr>
        <w:t>are</w:t>
      </w:r>
      <w:r w:rsidR="00C20A69"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C20A69">
        <w:rPr>
          <w:rFonts w:ascii="Times New Roman" w:eastAsia="Times New Roman" w:hAnsi="Times New Roman" w:cs="Times New Roman"/>
          <w:spacing w:val="-2"/>
        </w:rPr>
        <w:t>m</w:t>
      </w:r>
      <w:r w:rsidR="00C20A69">
        <w:rPr>
          <w:rFonts w:ascii="Times New Roman" w:eastAsia="Times New Roman" w:hAnsi="Times New Roman" w:cs="Times New Roman"/>
        </w:rPr>
        <w:t>ain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C20A69">
        <w:rPr>
          <w:rFonts w:ascii="Times New Roman" w:eastAsia="Times New Roman" w:hAnsi="Times New Roman" w:cs="Times New Roman"/>
        </w:rPr>
        <w:t>co</w:t>
      </w:r>
      <w:r w:rsidR="00C20A69">
        <w:rPr>
          <w:rFonts w:ascii="Times New Roman" w:eastAsia="Times New Roman" w:hAnsi="Times New Roman" w:cs="Times New Roman"/>
          <w:spacing w:val="-2"/>
        </w:rPr>
        <w:t>m</w:t>
      </w:r>
      <w:r w:rsidR="00C20A69"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etitors? What other similar products are in the market</w:t>
      </w:r>
      <w:r w:rsidR="00C20A69">
        <w:rPr>
          <w:rFonts w:ascii="Times New Roman" w:eastAsia="Times New Roman" w:hAnsi="Times New Roman" w:cs="Times New Roman"/>
          <w:spacing w:val="1"/>
          <w:position w:val="-1"/>
        </w:rPr>
        <w:t>?</w:t>
      </w:r>
      <w:r w:rsidR="0407FA22">
        <w:rPr>
          <w:rFonts w:ascii="Times New Roman" w:eastAsia="Times New Roman" w:hAnsi="Times New Roman" w:cs="Times New Roman"/>
          <w:spacing w:val="1"/>
          <w:position w:val="-1"/>
        </w:rPr>
        <w:t xml:space="preserve"> What are the strengths &amp; weaknesses of competitors? What are their features?</w:t>
      </w:r>
      <w:r w:rsidR="00C20A69">
        <w:rPr>
          <w:rFonts w:ascii="Times New Roman" w:eastAsia="Times New Roman" w:hAnsi="Times New Roman" w:cs="Times New Roman"/>
          <w:position w:val="-1"/>
        </w:rPr>
        <w:t>)</w:t>
      </w:r>
    </w:p>
    <w:p w14:paraId="131EB5E4" w14:textId="77777777" w:rsidR="005E1EC9" w:rsidRDefault="005E1EC9" w:rsidP="005E1EC9">
      <w:pPr>
        <w:spacing w:before="23" w:after="0" w:line="240" w:lineRule="auto"/>
        <w:ind w:left="108" w:right="-20"/>
        <w:rPr>
          <w:rFonts w:ascii="Times New Roman" w:eastAsia="Times New Roman" w:hAnsi="Times New Roman" w:cs="Times New Roman"/>
        </w:rPr>
      </w:pPr>
    </w:p>
    <w:p w14:paraId="1C34AF44" w14:textId="7AD2F813" w:rsidR="009D4F17" w:rsidRPr="00D844A6" w:rsidRDefault="001D248F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3" behindDoc="1" locked="0" layoutInCell="1" allowOverlap="1" wp14:anchorId="7A7512E8" wp14:editId="1D77CDA1">
                <wp:simplePos x="0" y="0"/>
                <wp:positionH relativeFrom="page">
                  <wp:posOffset>659130</wp:posOffset>
                </wp:positionH>
                <wp:positionV relativeFrom="paragraph">
                  <wp:posOffset>121920</wp:posOffset>
                </wp:positionV>
                <wp:extent cx="6629400" cy="1270"/>
                <wp:effectExtent l="0" t="0" r="0" b="0"/>
                <wp:wrapNone/>
                <wp:docPr id="9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524"/>
                          <a:chExt cx="10440" cy="2"/>
                        </a:xfrm>
                      </wpg:grpSpPr>
                      <wps:wsp>
                        <wps:cNvPr id="10" name="Freeform 284"/>
                        <wps:cNvSpPr>
                          <a:spLocks/>
                        </wps:cNvSpPr>
                        <wps:spPr bwMode="auto">
                          <a:xfrm>
                            <a:off x="1008" y="52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41E19" id="Group 283" o:spid="_x0000_s1026" style="position:absolute;margin-left:51.9pt;margin-top:9.6pt;width:522pt;height:.1pt;z-index:-251658227;mso-position-horizontal-relative:page" coordorigin="1008,52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">
                <v:shape id="Freeform 284" o:spid="_x0000_s1027" style="position:absolute;left:1008;top:524;width:10440;height:2;visibility:visible;mso-wrap-style:square;v-text-anchor:top" coordsize="10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" path="m,l10440,e" filled="f" strokeweight=".48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hyperlink r:id="rId11" w:history="1">
        <w:r w:rsidRPr="00D844A6">
          <w:rPr>
            <w:rStyle w:val="Hyperlink"/>
            <w:sz w:val="20"/>
            <w:szCs w:val="20"/>
          </w:rPr>
          <w:t>https://www.depop.com/</w:t>
        </w:r>
      </w:hyperlink>
      <w:r w:rsidRPr="00D844A6">
        <w:rPr>
          <w:sz w:val="20"/>
          <w:szCs w:val="20"/>
        </w:rPr>
        <w:t xml:space="preserve">  </w:t>
      </w:r>
      <w:proofErr w:type="spellStart"/>
      <w:r w:rsidRPr="00D844A6">
        <w:rPr>
          <w:sz w:val="20"/>
          <w:szCs w:val="20"/>
        </w:rPr>
        <w:t>depop</w:t>
      </w:r>
      <w:proofErr w:type="spellEnd"/>
      <w:r w:rsidRPr="00D844A6">
        <w:rPr>
          <w:sz w:val="20"/>
          <w:szCs w:val="20"/>
        </w:rPr>
        <w:t xml:space="preserve"> is</w:t>
      </w:r>
      <w:r w:rsidR="00D844A6" w:rsidRPr="00D844A6">
        <w:rPr>
          <w:sz w:val="20"/>
          <w:szCs w:val="20"/>
        </w:rPr>
        <w:t>n’t super popular bu</w:t>
      </w:r>
      <w:r w:rsidR="00D844A6">
        <w:rPr>
          <w:sz w:val="20"/>
          <w:szCs w:val="20"/>
        </w:rPr>
        <w:t xml:space="preserve">t </w:t>
      </w:r>
      <w:proofErr w:type="spellStart"/>
      <w:r w:rsidR="00D844A6">
        <w:rPr>
          <w:sz w:val="20"/>
          <w:szCs w:val="20"/>
        </w:rPr>
        <w:t>its</w:t>
      </w:r>
      <w:proofErr w:type="spellEnd"/>
      <w:r w:rsidR="00D844A6">
        <w:rPr>
          <w:sz w:val="20"/>
          <w:szCs w:val="20"/>
        </w:rPr>
        <w:t xml:space="preserve"> well known. </w:t>
      </w:r>
      <w:proofErr w:type="spellStart"/>
      <w:r w:rsidR="00D844A6">
        <w:rPr>
          <w:sz w:val="20"/>
          <w:szCs w:val="20"/>
        </w:rPr>
        <w:t>Ive</w:t>
      </w:r>
      <w:proofErr w:type="spellEnd"/>
      <w:r w:rsidR="00D844A6">
        <w:rPr>
          <w:sz w:val="20"/>
          <w:szCs w:val="20"/>
        </w:rPr>
        <w:t xml:space="preserve"> had it myself and its honestly difficult to use so I stopped using it very fast. The design is also kind of poor</w:t>
      </w:r>
      <w:r w:rsidR="00863275">
        <w:rPr>
          <w:sz w:val="20"/>
          <w:szCs w:val="20"/>
        </w:rPr>
        <w:t>.</w:t>
      </w:r>
    </w:p>
    <w:p w14:paraId="2C348977" w14:textId="77777777" w:rsidR="009D4F17" w:rsidRPr="00D844A6" w:rsidRDefault="009D4F17">
      <w:pPr>
        <w:spacing w:after="0" w:line="200" w:lineRule="exact"/>
        <w:rPr>
          <w:sz w:val="20"/>
          <w:szCs w:val="20"/>
        </w:rPr>
      </w:pPr>
    </w:p>
    <w:p w14:paraId="768A51D3" w14:textId="77777777" w:rsidR="009D4F17" w:rsidRPr="00D844A6" w:rsidRDefault="009D4F17">
      <w:pPr>
        <w:spacing w:after="0" w:line="200" w:lineRule="exact"/>
        <w:rPr>
          <w:sz w:val="20"/>
          <w:szCs w:val="20"/>
        </w:rPr>
      </w:pPr>
    </w:p>
    <w:p w14:paraId="33720350" w14:textId="65A25951" w:rsidR="009D4F17" w:rsidRPr="00AB1E2D" w:rsidRDefault="00AB1E2D" w:rsidP="00AB1E2D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4" behindDoc="1" locked="0" layoutInCell="1" allowOverlap="1" wp14:anchorId="168A086B" wp14:editId="74E4D40A">
                <wp:simplePos x="0" y="0"/>
                <wp:positionH relativeFrom="page">
                  <wp:posOffset>640080</wp:posOffset>
                </wp:positionH>
                <wp:positionV relativeFrom="paragraph">
                  <wp:posOffset>120015</wp:posOffset>
                </wp:positionV>
                <wp:extent cx="6629400" cy="1270"/>
                <wp:effectExtent l="11430" t="10160" r="7620" b="7620"/>
                <wp:wrapNone/>
                <wp:docPr id="5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6" name="Freeform 282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73196" id="Group 281" o:spid="_x0000_s1026" style="position:absolute;margin-left:50.4pt;margin-top:9.45pt;width:522pt;height:.1pt;z-index:-251658226;mso-position-horizontal-relative:page" coordorigin="1008,-53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">
                <v:shape id="Freeform 282" o:spid="_x0000_s1027" style="position:absolute;left:1008;top:-534;width:10440;height:2;visibility:visible;mso-wrap-style:square;v-text-anchor:top" coordsize="10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" path="m,l10440,e" filled="f" strokeweight=".48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hyperlink r:id="rId12" w:history="1">
        <w:r w:rsidRPr="00AB1E2D">
          <w:rPr>
            <w:rStyle w:val="Hyperlink"/>
            <w:sz w:val="20"/>
            <w:szCs w:val="20"/>
          </w:rPr>
          <w:t>https://www.etsy.com/</w:t>
        </w:r>
      </w:hyperlink>
      <w:r w:rsidRPr="00AB1E2D">
        <w:rPr>
          <w:sz w:val="20"/>
          <w:szCs w:val="20"/>
        </w:rPr>
        <w:t xml:space="preserve">  </w:t>
      </w:r>
      <w:proofErr w:type="spellStart"/>
      <w:r w:rsidRPr="00AB1E2D">
        <w:rPr>
          <w:sz w:val="20"/>
          <w:szCs w:val="20"/>
        </w:rPr>
        <w:t>etsy</w:t>
      </w:r>
      <w:proofErr w:type="spellEnd"/>
      <w:r w:rsidRPr="00AB1E2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is a great website even </w:t>
      </w:r>
      <w:proofErr w:type="spellStart"/>
      <w:r>
        <w:rPr>
          <w:sz w:val="20"/>
          <w:szCs w:val="20"/>
        </w:rPr>
        <w:t>thought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not exactly what </w:t>
      </w:r>
      <w:proofErr w:type="spellStart"/>
      <w:r>
        <w:rPr>
          <w:sz w:val="20"/>
          <w:szCs w:val="20"/>
        </w:rPr>
        <w:t>im</w:t>
      </w:r>
      <w:proofErr w:type="spellEnd"/>
      <w:r>
        <w:rPr>
          <w:sz w:val="20"/>
          <w:szCs w:val="20"/>
        </w:rPr>
        <w:t xml:space="preserve"> going for.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for creators of their own little brands and items. </w:t>
      </w:r>
      <w:proofErr w:type="spellStart"/>
      <w:r>
        <w:rPr>
          <w:sz w:val="20"/>
          <w:szCs w:val="20"/>
        </w:rPr>
        <w:t>Theres</w:t>
      </w:r>
      <w:proofErr w:type="spellEnd"/>
      <w:r>
        <w:rPr>
          <w:sz w:val="20"/>
          <w:szCs w:val="20"/>
        </w:rPr>
        <w:t xml:space="preserve"> a huge jewellery section which is very popular and very good</w:t>
      </w:r>
      <w:r w:rsidR="00753DC3">
        <w:rPr>
          <w:sz w:val="20"/>
          <w:szCs w:val="20"/>
        </w:rPr>
        <w:t xml:space="preserve"> but the sellers make them themselves so it’s a little different to mine.</w:t>
      </w:r>
    </w:p>
    <w:p w14:paraId="37F5F10D" w14:textId="77777777" w:rsidR="009D4F17" w:rsidRPr="00AB1E2D" w:rsidRDefault="009D4F17">
      <w:pPr>
        <w:spacing w:after="0" w:line="200" w:lineRule="exact"/>
        <w:rPr>
          <w:sz w:val="20"/>
          <w:szCs w:val="20"/>
        </w:rPr>
      </w:pPr>
    </w:p>
    <w:p w14:paraId="712D4328" w14:textId="77777777" w:rsidR="009D4F17" w:rsidRPr="00AB1E2D" w:rsidRDefault="009D4F17">
      <w:pPr>
        <w:spacing w:before="3" w:after="0" w:line="220" w:lineRule="exact"/>
      </w:pPr>
    </w:p>
    <w:p w14:paraId="707641A6" w14:textId="33978B4B" w:rsidR="009D4F17" w:rsidRPr="00FF7029" w:rsidRDefault="005E1EC9" w:rsidP="00FF7029">
      <w:pPr>
        <w:spacing w:before="23" w:after="0" w:line="316" w:lineRule="exact"/>
        <w:ind w:left="108" w:right="-2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</w:t>
      </w:r>
      <w:r w:rsidR="00C04561">
        <w:rPr>
          <w:rFonts w:ascii="Times New Roman" w:eastAsia="Times New Roman" w:hAnsi="Times New Roman" w:cs="Times New Roman"/>
          <w:sz w:val="28"/>
          <w:szCs w:val="28"/>
        </w:rPr>
        <w:t>area does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C045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product or service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focus</w:t>
      </w:r>
      <w:r w:rsidR="00C20A6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on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A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Market</w:t>
      </w:r>
      <w:r w:rsidR="00C20A6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Segment</w:t>
      </w:r>
      <w:r w:rsidR="00C20A6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or</w:t>
      </w:r>
      <w:r w:rsidR="00C20A6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Niche?</w:t>
      </w:r>
    </w:p>
    <w:p w14:paraId="03C181B5" w14:textId="77777777" w:rsidR="00FF7029" w:rsidRDefault="00FF7029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3199AEBB" w14:textId="63F0A173" w:rsidR="00FF7029" w:rsidRPr="00BE0C32" w:rsidRDefault="00FB6F54" w:rsidP="00FF7029">
      <w:pPr>
        <w:spacing w:before="23" w:after="0" w:line="316" w:lineRule="exact"/>
        <w:ind w:left="108" w:right="-20"/>
        <w:rPr>
          <w:rFonts w:eastAsia="Times New Roman" w:cstheme="minorHAnsi"/>
          <w:position w:val="-1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6" behindDoc="1" locked="0" layoutInCell="1" allowOverlap="1" wp14:anchorId="78635A3F" wp14:editId="58B8E050">
                <wp:simplePos x="0" y="0"/>
                <wp:positionH relativeFrom="page">
                  <wp:posOffset>659130</wp:posOffset>
                </wp:positionH>
                <wp:positionV relativeFrom="paragraph">
                  <wp:posOffset>189865</wp:posOffset>
                </wp:positionV>
                <wp:extent cx="6629400" cy="1270"/>
                <wp:effectExtent l="0" t="0" r="0" b="0"/>
                <wp:wrapNone/>
                <wp:docPr id="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8" name="Freeform 268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C7A76" id="Group 267" o:spid="_x0000_s1026" style="position:absolute;margin-left:51.9pt;margin-top:14.95pt;width:522pt;height:.1pt;z-index:-251658224;mso-position-horizontal-relative:page" coordorigin="1008,-53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">
                <v:shape id="Freeform 268" o:spid="_x0000_s1027" style="position:absolute;left:1008;top:-534;width:10440;height:2;visibility:visible;mso-wrap-style:square;v-text-anchor:top" coordsize="10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" path="m,l10440,e" filled="f" strokeweight=".48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B90A09">
        <w:rPr>
          <w:noProof/>
        </w:rPr>
        <w:t>This</w:t>
      </w:r>
      <w:r w:rsidR="00147D0A">
        <w:rPr>
          <w:rFonts w:eastAsia="Times New Roman" w:cstheme="minorHAnsi"/>
          <w:position w:val="-1"/>
          <w:sz w:val="20"/>
          <w:szCs w:val="20"/>
        </w:rPr>
        <w:t xml:space="preserve"> </w:t>
      </w:r>
      <w:r w:rsidR="00B90A09">
        <w:rPr>
          <w:rFonts w:eastAsia="Times New Roman" w:cstheme="minorHAnsi"/>
          <w:position w:val="-1"/>
          <w:sz w:val="20"/>
          <w:szCs w:val="20"/>
        </w:rPr>
        <w:t>jewellery</w:t>
      </w:r>
      <w:r w:rsidR="00147D0A">
        <w:rPr>
          <w:rFonts w:eastAsia="Times New Roman" w:cstheme="minorHAnsi"/>
          <w:position w:val="-1"/>
          <w:sz w:val="20"/>
          <w:szCs w:val="20"/>
        </w:rPr>
        <w:t xml:space="preserve"> website is more of a niche website.</w:t>
      </w:r>
      <w:r>
        <w:rPr>
          <w:rFonts w:eastAsia="Times New Roman" w:cstheme="minorHAnsi"/>
          <w:position w:val="-1"/>
          <w:sz w:val="20"/>
          <w:szCs w:val="20"/>
        </w:rPr>
        <w:t xml:space="preserve"> </w:t>
      </w:r>
      <w:r w:rsidR="00B90A09">
        <w:rPr>
          <w:rFonts w:eastAsia="Times New Roman" w:cstheme="minorHAnsi"/>
          <w:position w:val="-1"/>
          <w:sz w:val="20"/>
          <w:szCs w:val="20"/>
        </w:rPr>
        <w:t>It’s</w:t>
      </w:r>
      <w:r>
        <w:rPr>
          <w:rFonts w:eastAsia="Times New Roman" w:cstheme="minorHAnsi"/>
          <w:position w:val="-1"/>
          <w:sz w:val="20"/>
          <w:szCs w:val="20"/>
        </w:rPr>
        <w:t xml:space="preserve"> nothing to do with clothes or shoes- just </w:t>
      </w:r>
      <w:proofErr w:type="spellStart"/>
      <w:r>
        <w:rPr>
          <w:rFonts w:eastAsia="Times New Roman" w:cstheme="minorHAnsi"/>
          <w:position w:val="-1"/>
          <w:sz w:val="20"/>
          <w:szCs w:val="20"/>
        </w:rPr>
        <w:t>jewelry</w:t>
      </w:r>
      <w:proofErr w:type="spellEnd"/>
      <w:r>
        <w:rPr>
          <w:rFonts w:eastAsia="Times New Roman" w:cstheme="minorHAnsi"/>
          <w:position w:val="-1"/>
          <w:sz w:val="20"/>
          <w:szCs w:val="20"/>
        </w:rPr>
        <w:t>.</w:t>
      </w:r>
    </w:p>
    <w:p w14:paraId="6FD11BB0" w14:textId="77777777" w:rsidR="00D1642A" w:rsidRDefault="00D1642A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sz w:val="28"/>
          <w:szCs w:val="28"/>
        </w:rPr>
      </w:pPr>
    </w:p>
    <w:p w14:paraId="44203463" w14:textId="3ADFB254" w:rsidR="00FF7029" w:rsidRPr="00C04561" w:rsidRDefault="00FF7029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What</w:t>
      </w:r>
      <w:r>
        <w:rPr>
          <w:rFonts w:ascii="Times New Roman" w:eastAsia="Times New Roman" w:hAnsi="Times New Roman" w:cs="Times New Roman"/>
          <w:spacing w:val="-3"/>
          <w:position w:val="-1"/>
          <w:sz w:val="28"/>
          <w:szCs w:val="28"/>
        </w:rPr>
        <w:t xml:space="preserve"> s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trategies</w:t>
      </w:r>
      <w:r>
        <w:rPr>
          <w:rFonts w:ascii="Times New Roman" w:eastAsia="Times New Roman" w:hAnsi="Times New Roman" w:cs="Times New Roman"/>
          <w:spacing w:val="-11"/>
          <w:position w:val="-1"/>
          <w:sz w:val="28"/>
          <w:szCs w:val="28"/>
        </w:rPr>
        <w:t xml:space="preserve"> do </w:t>
      </w:r>
      <w:r w:rsidR="373277B1">
        <w:rPr>
          <w:rFonts w:ascii="Times New Roman" w:eastAsia="Times New Roman" w:hAnsi="Times New Roman" w:cs="Times New Roman"/>
          <w:spacing w:val="-11"/>
          <w:position w:val="-1"/>
          <w:sz w:val="28"/>
          <w:szCs w:val="28"/>
        </w:rPr>
        <w:t>you</w:t>
      </w:r>
      <w:r>
        <w:rPr>
          <w:rFonts w:ascii="Times New Roman" w:eastAsia="Times New Roman" w:hAnsi="Times New Roman" w:cs="Times New Roman"/>
          <w:spacing w:val="-11"/>
          <w:position w:val="-1"/>
          <w:sz w:val="28"/>
          <w:szCs w:val="28"/>
        </w:rPr>
        <w:t xml:space="preserve"> use 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-2"/>
          <w:position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2"/>
          <w:position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2"/>
          <w:position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e in the market?  </w:t>
      </w:r>
      <w:r w:rsidRPr="00C04561">
        <w:rPr>
          <w:rFonts w:ascii="Times New Roman" w:eastAsia="Times New Roman" w:hAnsi="Times New Roman" w:cs="Times New Roman"/>
        </w:rPr>
        <w:t xml:space="preserve">(Cost leader, Best price, Focused Differentiator)  </w:t>
      </w:r>
    </w:p>
    <w:p w14:paraId="228680C6" w14:textId="77777777" w:rsidR="00FF7029" w:rsidRDefault="00FF7029" w:rsidP="00FF7029">
      <w:pPr>
        <w:spacing w:before="7" w:after="0" w:line="90" w:lineRule="exact"/>
        <w:rPr>
          <w:sz w:val="9"/>
          <w:szCs w:val="9"/>
        </w:rPr>
      </w:pPr>
    </w:p>
    <w:tbl>
      <w:tblPr>
        <w:tblpPr w:leftFromText="180" w:rightFromText="180" w:vertAnchor="text" w:horzAnchor="margin" w:tblpX="142" w:tblpY="-7"/>
        <w:tblW w:w="10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"/>
        <w:gridCol w:w="9850"/>
      </w:tblGrid>
      <w:tr w:rsidR="00D1642A" w14:paraId="5B597B1F" w14:textId="77777777" w:rsidTr="00D1642A">
        <w:trPr>
          <w:trHeight w:hRule="exact" w:val="427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1D06F85C" w14:textId="77777777" w:rsidR="00D1642A" w:rsidRDefault="00D1642A" w:rsidP="00D1642A">
            <w:pPr>
              <w:spacing w:before="69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</w:tcPr>
          <w:p w14:paraId="2F729F64" w14:textId="3A6ABC29" w:rsidR="00D1642A" w:rsidRDefault="00D1642A" w:rsidP="00D1642A">
            <w:pPr>
              <w:tabs>
                <w:tab w:val="left" w:pos="9800"/>
              </w:tabs>
              <w:spacing w:before="69" w:after="0" w:line="240" w:lineRule="auto"/>
              <w:ind w:left="9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 w:rsidR="00D974E6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Fair prices for the items. If its gold, it will be expensive but second hand the price will be lower.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</w:p>
        </w:tc>
      </w:tr>
      <w:tr w:rsidR="00D1642A" w14:paraId="367E3022" w14:textId="77777777" w:rsidTr="00D1642A">
        <w:trPr>
          <w:trHeight w:hRule="exact" w:val="414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12D52C28" w14:textId="77777777" w:rsidR="00D1642A" w:rsidRDefault="00D1642A" w:rsidP="00D1642A">
            <w:pPr>
              <w:spacing w:before="56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</w:tcPr>
          <w:p w14:paraId="170BB07C" w14:textId="6079C8CF" w:rsidR="00D1642A" w:rsidRDefault="00D1642A" w:rsidP="00D1642A">
            <w:pPr>
              <w:tabs>
                <w:tab w:val="left" w:pos="9800"/>
              </w:tabs>
              <w:spacing w:before="56" w:after="0" w:line="240" w:lineRule="auto"/>
              <w:ind w:left="9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 w:rsidR="00D974E6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Ease of use of the website. Should be simple and attract any ages with it</w:t>
            </w:r>
            <w:r w:rsidR="001277ED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and keep them.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</w:p>
        </w:tc>
      </w:tr>
    </w:tbl>
    <w:p w14:paraId="22094CD7" w14:textId="77777777" w:rsidR="00FF7029" w:rsidRDefault="00FF7029" w:rsidP="00FF7029">
      <w:pPr>
        <w:spacing w:before="15" w:after="0" w:line="280" w:lineRule="exact"/>
        <w:rPr>
          <w:sz w:val="28"/>
          <w:szCs w:val="28"/>
        </w:rPr>
      </w:pPr>
    </w:p>
    <w:p w14:paraId="59D58854" w14:textId="77777777" w:rsidR="00D1642A" w:rsidRDefault="00D1642A" w:rsidP="00FF7029">
      <w:pPr>
        <w:spacing w:before="15" w:after="0" w:line="280" w:lineRule="exact"/>
        <w:rPr>
          <w:sz w:val="28"/>
          <w:szCs w:val="28"/>
        </w:rPr>
      </w:pPr>
    </w:p>
    <w:p w14:paraId="6FDBEF81" w14:textId="77777777" w:rsidR="009D4F17" w:rsidRDefault="009D4F17">
      <w:pPr>
        <w:spacing w:before="1" w:after="0" w:line="140" w:lineRule="exact"/>
        <w:rPr>
          <w:sz w:val="14"/>
          <w:szCs w:val="14"/>
        </w:rPr>
      </w:pPr>
    </w:p>
    <w:p w14:paraId="638024C4" w14:textId="2B3C49C9" w:rsidR="009D4F17" w:rsidRDefault="00C20A69">
      <w:pPr>
        <w:tabs>
          <w:tab w:val="left" w:pos="6800"/>
        </w:tabs>
        <w:spacing w:before="23" w:after="0" w:line="357" w:lineRule="auto"/>
        <w:ind w:left="108" w:right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STEP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Identify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b/>
          <w:bCs/>
          <w:sz w:val="28"/>
          <w:szCs w:val="28"/>
        </w:rPr>
        <w:t>Weaknesses</w:t>
      </w:r>
      <w:r w:rsidR="0992E26F">
        <w:rPr>
          <w:rFonts w:ascii="Times New Roman" w:eastAsia="Times New Roman" w:hAnsi="Times New Roman" w:cs="Times New Roman"/>
          <w:b/>
          <w:bCs/>
          <w:sz w:val="28"/>
          <w:szCs w:val="28"/>
        </w:rPr>
        <w:t>/Threats</w:t>
      </w:r>
      <w:r w:rsidR="005E1E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>(Consider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potential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issues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ay jeopardize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 w:rsidR="005E1EC9">
        <w:rPr>
          <w:rFonts w:ascii="Times New Roman" w:eastAsia="Times New Roman" w:hAnsi="Times New Roman" w:cs="Times New Roman"/>
          <w:spacing w:val="-9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venture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60F6B9D" w14:textId="77777777" w:rsidR="009D4F17" w:rsidRDefault="009D4F17">
      <w:pPr>
        <w:spacing w:after="0" w:line="140" w:lineRule="exact"/>
        <w:rPr>
          <w:sz w:val="14"/>
          <w:szCs w:val="14"/>
        </w:rPr>
      </w:pPr>
    </w:p>
    <w:p w14:paraId="58A03BE7" w14:textId="61BF91F6" w:rsidR="005E1EC9" w:rsidRDefault="005054F2" w:rsidP="00D1642A">
      <w:pPr>
        <w:spacing w:after="0" w:line="20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4B72B3BA" wp14:editId="661BD86C">
                <wp:simplePos x="0" y="0"/>
                <wp:positionH relativeFrom="page">
                  <wp:posOffset>844550</wp:posOffset>
                </wp:positionH>
                <wp:positionV relativeFrom="paragraph">
                  <wp:posOffset>46990</wp:posOffset>
                </wp:positionV>
                <wp:extent cx="6451600" cy="914400"/>
                <wp:effectExtent l="0" t="0" r="6350" b="0"/>
                <wp:wrapNone/>
                <wp:docPr id="2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0"/>
                              <w:gridCol w:w="9850"/>
                            </w:tblGrid>
                            <w:tr w:rsidR="009D4F17" w14:paraId="213E583A" w14:textId="77777777">
                              <w:trPr>
                                <w:trHeight w:hRule="exact" w:val="427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91C4571" w14:textId="77777777" w:rsidR="009D4F17" w:rsidRDefault="00C20A69">
                                  <w:pPr>
                                    <w:spacing w:before="69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A0D5FE" w14:textId="0D0B39AB" w:rsidR="009D4F17" w:rsidRDefault="00C20A69">
                                  <w:pPr>
                                    <w:tabs>
                                      <w:tab w:val="left" w:pos="9680"/>
                                    </w:tabs>
                                    <w:spacing w:before="69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 w:rsidR="001277ED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>Depop is more well known, people are used to it.</w:t>
                                  </w:r>
                                  <w:r w:rsidR="00ED1BE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They trust it over something new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9D4F17" w14:paraId="2D252EA7" w14:textId="77777777">
                              <w:trPr>
                                <w:trHeight w:hRule="exact" w:val="414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CB7293" w14:textId="77777777" w:rsidR="009D4F17" w:rsidRDefault="00C20A69">
                                  <w:pPr>
                                    <w:spacing w:before="56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F75282" w14:textId="4CEE0024" w:rsidR="009D4F17" w:rsidRDefault="00C20A69">
                                  <w:pPr>
                                    <w:tabs>
                                      <w:tab w:val="left" w:pos="9800"/>
                                    </w:tabs>
                                    <w:spacing w:before="56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 w:rsidR="00ED1BE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>It won’t be convenient learning to use a new website (even though it might be easier)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9D4F17" w14:paraId="3B76B300" w14:textId="77777777">
                              <w:trPr>
                                <w:trHeight w:hRule="exact" w:val="414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7B8607" w14:textId="77777777" w:rsidR="009D4F17" w:rsidRDefault="00C20A69">
                                  <w:pPr>
                                    <w:spacing w:before="56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D1675A" w14:textId="1B15C75D" w:rsidR="009D4F17" w:rsidRDefault="00C20A69">
                                  <w:pPr>
                                    <w:tabs>
                                      <w:tab w:val="left" w:pos="9800"/>
                                    </w:tabs>
                                    <w:spacing w:before="56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 w:rsidR="00E4142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It will be hard to </w:t>
                                  </w:r>
                                  <w:r w:rsidR="00DE78D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>build up a good reputation for a small new business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53BDCF88" w14:textId="77777777" w:rsidR="009D4F17" w:rsidRDefault="009D4F1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2B3BA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margin-left:66.5pt;margin-top:3.7pt;width:508pt;height:1in;z-index:-2516582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0"/>
                        <w:gridCol w:w="9850"/>
                      </w:tblGrid>
                      <w:tr w:rsidR="009D4F17" w14:paraId="213E583A" w14:textId="77777777">
                        <w:trPr>
                          <w:trHeight w:hRule="exact" w:val="427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91C4571" w14:textId="77777777" w:rsidR="009D4F17" w:rsidRDefault="00C20A69">
                            <w:pPr>
                              <w:spacing w:before="69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A0D5FE" w14:textId="0D0B39AB" w:rsidR="009D4F17" w:rsidRDefault="00C20A69">
                            <w:pPr>
                              <w:tabs>
                                <w:tab w:val="left" w:pos="9680"/>
                              </w:tabs>
                              <w:spacing w:before="69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="001277E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>Depop is more well known, people are used to it.</w:t>
                            </w:r>
                            <w:r w:rsidR="00ED1B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They trust it over something new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9D4F17" w14:paraId="2D252EA7" w14:textId="77777777">
                        <w:trPr>
                          <w:trHeight w:hRule="exact" w:val="414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CB7293" w14:textId="77777777" w:rsidR="009D4F17" w:rsidRDefault="00C20A69">
                            <w:pPr>
                              <w:spacing w:before="56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F75282" w14:textId="4CEE0024" w:rsidR="009D4F17" w:rsidRDefault="00C20A69">
                            <w:pPr>
                              <w:tabs>
                                <w:tab w:val="left" w:pos="9800"/>
                              </w:tabs>
                              <w:spacing w:before="56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="00ED1BE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>It won’t be convenient learning to use a new website (even though it might be easier)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9D4F17" w14:paraId="3B76B300" w14:textId="77777777">
                        <w:trPr>
                          <w:trHeight w:hRule="exact" w:val="414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7B8607" w14:textId="77777777" w:rsidR="009D4F17" w:rsidRDefault="00C20A69">
                            <w:pPr>
                              <w:spacing w:before="56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D1675A" w14:textId="1B15C75D" w:rsidR="009D4F17" w:rsidRDefault="00C20A69">
                            <w:pPr>
                              <w:tabs>
                                <w:tab w:val="left" w:pos="9800"/>
                              </w:tabs>
                              <w:spacing w:before="56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="00E414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It will be hard to </w:t>
                            </w:r>
                            <w:r w:rsidR="00DE78D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>build up a good reputation for a small new business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</w:tbl>
                    <w:p w14:paraId="53BDCF88" w14:textId="77777777" w:rsidR="009D4F17" w:rsidRDefault="009D4F17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26ECE7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5B278B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08E03B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8EFE18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B69D35" w14:textId="77777777" w:rsidR="00D1642A" w:rsidRDefault="00D1642A" w:rsidP="00FF702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9B9E6D4" w14:textId="77777777" w:rsidR="00FF7029" w:rsidRPr="00C20A69" w:rsidRDefault="00FF7029" w:rsidP="00C20A6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The Feasibility Study completed allows you to make an informed evaluation about the business idea</w:t>
      </w:r>
      <w:r w:rsidR="00473CF2">
        <w:rPr>
          <w:rFonts w:ascii="Times New Roman" w:eastAsia="Times New Roman" w:hAnsi="Times New Roman" w:cs="Times New Roman"/>
          <w:position w:val="-1"/>
          <w:sz w:val="28"/>
          <w:szCs w:val="28"/>
        </w:rPr>
        <w:t>.</w:t>
      </w:r>
    </w:p>
    <w:p w14:paraId="5BD91986" w14:textId="77777777" w:rsidR="00FF7029" w:rsidRPr="00C20A69" w:rsidRDefault="00FF7029" w:rsidP="00C20A6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41D03122" w14:textId="77777777" w:rsidR="00970EA3" w:rsidRDefault="00970EA3" w:rsidP="00473CF2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0ABE05C0" w14:textId="77777777" w:rsidR="00970EA3" w:rsidRDefault="00970EA3" w:rsidP="00473CF2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175549D8" w14:textId="77777777" w:rsidR="00970EA3" w:rsidRDefault="00970EA3" w:rsidP="00473CF2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6EA628E8" w14:textId="77777777" w:rsidR="00970EA3" w:rsidRDefault="00970EA3" w:rsidP="00473CF2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73E8A150" w14:textId="77777777" w:rsidR="00970EA3" w:rsidRDefault="00970EA3" w:rsidP="00473CF2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32B50099" w14:textId="777C3ACC" w:rsidR="00FF7029" w:rsidRPr="00C20A69" w:rsidRDefault="00FF7029" w:rsidP="00473CF2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lastRenderedPageBreak/>
        <w:t>•</w:t>
      </w: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ab/>
      </w:r>
      <w:r w:rsidR="00473CF2"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Weight up the Pros and Cons of the </w:t>
      </w: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product</w:t>
      </w:r>
      <w:r w:rsidR="00473CF2">
        <w:rPr>
          <w:rFonts w:ascii="Times New Roman" w:eastAsia="Times New Roman" w:hAnsi="Times New Roman" w:cs="Times New Roman"/>
          <w:position w:val="-1"/>
          <w:sz w:val="28"/>
          <w:szCs w:val="28"/>
        </w:rPr>
        <w:t>.  Is this a good business innovation</w:t>
      </w: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?</w:t>
      </w:r>
    </w:p>
    <w:p w14:paraId="64E4BC08" w14:textId="0AA56C20" w:rsidR="00FF7029" w:rsidRDefault="00FF7029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0731CC1D" w14:textId="210F6446" w:rsidR="004F13A0" w:rsidRPr="008A3865" w:rsidRDefault="007E611B" w:rsidP="00C20A69">
      <w:pPr>
        <w:spacing w:before="23" w:after="0" w:line="316" w:lineRule="exact"/>
        <w:ind w:right="-20"/>
        <w:rPr>
          <w:rFonts w:eastAsia="Times New Roman" w:cstheme="minorHAnsi"/>
          <w:position w:val="-1"/>
          <w:sz w:val="20"/>
          <w:szCs w:val="20"/>
        </w:rPr>
      </w:pPr>
      <w:r w:rsidRPr="008A3865">
        <w:rPr>
          <w:rFonts w:eastAsia="Times New Roman" w:cstheme="minorHAnsi"/>
          <w:i/>
          <w:iCs/>
          <w:position w:val="-1"/>
          <w:sz w:val="20"/>
          <w:szCs w:val="20"/>
        </w:rPr>
        <w:t>P</w:t>
      </w:r>
      <w:r w:rsidR="004F13A0" w:rsidRPr="008A3865">
        <w:rPr>
          <w:rFonts w:eastAsia="Times New Roman" w:cstheme="minorHAnsi"/>
          <w:i/>
          <w:iCs/>
          <w:position w:val="-1"/>
          <w:sz w:val="20"/>
          <w:szCs w:val="20"/>
        </w:rPr>
        <w:t>ros</w:t>
      </w:r>
      <w:r w:rsidRPr="008A3865">
        <w:rPr>
          <w:rFonts w:eastAsia="Times New Roman" w:cstheme="minorHAnsi"/>
          <w:i/>
          <w:iCs/>
          <w:position w:val="-1"/>
          <w:sz w:val="20"/>
          <w:szCs w:val="20"/>
        </w:rPr>
        <w:t>:</w:t>
      </w:r>
      <w:r w:rsidRPr="008A3865">
        <w:rPr>
          <w:rFonts w:eastAsia="Times New Roman" w:cstheme="minorHAnsi"/>
          <w:position w:val="-1"/>
          <w:sz w:val="20"/>
          <w:szCs w:val="20"/>
        </w:rPr>
        <w:t xml:space="preserve"> </w:t>
      </w:r>
    </w:p>
    <w:p w14:paraId="6686A559" w14:textId="15952FBF" w:rsidR="004B3969" w:rsidRDefault="008A3865" w:rsidP="004B3969">
      <w:pPr>
        <w:pStyle w:val="ListParagraph"/>
        <w:numPr>
          <w:ilvl w:val="0"/>
          <w:numId w:val="1"/>
        </w:numPr>
        <w:spacing w:before="23" w:after="0" w:line="316" w:lineRule="exact"/>
        <w:ind w:right="-20"/>
        <w:rPr>
          <w:rFonts w:eastAsia="Times New Roman" w:cstheme="minorHAnsi"/>
          <w:position w:val="-1"/>
          <w:sz w:val="20"/>
          <w:szCs w:val="20"/>
        </w:rPr>
      </w:pPr>
      <w:r w:rsidRPr="008A3865">
        <w:rPr>
          <w:rFonts w:eastAsia="Times New Roman" w:cstheme="minorHAnsi"/>
          <w:position w:val="-1"/>
          <w:sz w:val="20"/>
          <w:szCs w:val="20"/>
        </w:rPr>
        <w:t>Simple idea which people</w:t>
      </w:r>
      <w:r w:rsidR="00EB5A87">
        <w:rPr>
          <w:rFonts w:eastAsia="Times New Roman" w:cstheme="minorHAnsi"/>
          <w:position w:val="-1"/>
          <w:sz w:val="20"/>
          <w:szCs w:val="20"/>
        </w:rPr>
        <w:t xml:space="preserve"> can understand quickly</w:t>
      </w:r>
    </w:p>
    <w:p w14:paraId="17556351" w14:textId="3C419228" w:rsidR="00EB5A87" w:rsidRDefault="00EB5A87" w:rsidP="004B3969">
      <w:pPr>
        <w:pStyle w:val="ListParagraph"/>
        <w:numPr>
          <w:ilvl w:val="0"/>
          <w:numId w:val="1"/>
        </w:numPr>
        <w:spacing w:before="23" w:after="0" w:line="316" w:lineRule="exact"/>
        <w:ind w:right="-20"/>
        <w:rPr>
          <w:rFonts w:eastAsia="Times New Roman" w:cstheme="minorHAnsi"/>
          <w:position w:val="-1"/>
          <w:sz w:val="20"/>
          <w:szCs w:val="20"/>
        </w:rPr>
      </w:pPr>
      <w:r>
        <w:rPr>
          <w:rFonts w:eastAsia="Times New Roman" w:cstheme="minorHAnsi"/>
          <w:position w:val="-1"/>
          <w:sz w:val="20"/>
          <w:szCs w:val="20"/>
        </w:rPr>
        <w:t>Easy steps</w:t>
      </w:r>
      <w:r w:rsidR="00970EA3">
        <w:rPr>
          <w:rFonts w:eastAsia="Times New Roman" w:cstheme="minorHAnsi"/>
          <w:position w:val="-1"/>
          <w:sz w:val="20"/>
          <w:szCs w:val="20"/>
        </w:rPr>
        <w:t xml:space="preserve"> to be able to sell your stuff</w:t>
      </w:r>
    </w:p>
    <w:p w14:paraId="3A90DDCD" w14:textId="6D09F3BA" w:rsidR="00970EA3" w:rsidRDefault="008A1611" w:rsidP="004B3969">
      <w:pPr>
        <w:pStyle w:val="ListParagraph"/>
        <w:numPr>
          <w:ilvl w:val="0"/>
          <w:numId w:val="1"/>
        </w:numPr>
        <w:spacing w:before="23" w:after="0" w:line="316" w:lineRule="exact"/>
        <w:ind w:right="-20"/>
        <w:rPr>
          <w:rFonts w:eastAsia="Times New Roman" w:cstheme="minorHAnsi"/>
          <w:position w:val="-1"/>
          <w:sz w:val="20"/>
          <w:szCs w:val="20"/>
        </w:rPr>
      </w:pPr>
      <w:r>
        <w:rPr>
          <w:rFonts w:eastAsia="Times New Roman" w:cstheme="minorHAnsi"/>
          <w:position w:val="-1"/>
          <w:sz w:val="20"/>
          <w:szCs w:val="20"/>
        </w:rPr>
        <w:t>It’s a streamlined process (quicker)</w:t>
      </w:r>
    </w:p>
    <w:p w14:paraId="31D8281F" w14:textId="77777777" w:rsidR="0018362E" w:rsidRPr="0018362E" w:rsidRDefault="0018362E" w:rsidP="0018362E">
      <w:pPr>
        <w:spacing w:before="23" w:after="0" w:line="316" w:lineRule="exact"/>
        <w:ind w:left="360" w:right="-20"/>
        <w:rPr>
          <w:rFonts w:eastAsia="Times New Roman" w:cstheme="minorHAnsi"/>
          <w:position w:val="-1"/>
          <w:sz w:val="20"/>
          <w:szCs w:val="20"/>
        </w:rPr>
      </w:pPr>
    </w:p>
    <w:p w14:paraId="7C83099E" w14:textId="744DE132" w:rsidR="007E611B" w:rsidRDefault="008A1611" w:rsidP="00C20A69">
      <w:pPr>
        <w:spacing w:before="23" w:after="0" w:line="316" w:lineRule="exact"/>
        <w:ind w:right="-20"/>
        <w:rPr>
          <w:rFonts w:eastAsia="Times New Roman" w:cstheme="minorHAnsi"/>
          <w:i/>
          <w:iCs/>
          <w:position w:val="-1"/>
          <w:sz w:val="20"/>
          <w:szCs w:val="20"/>
        </w:rPr>
      </w:pPr>
      <w:r w:rsidRPr="008A1611">
        <w:rPr>
          <w:rFonts w:eastAsia="Times New Roman" w:cstheme="minorHAnsi"/>
          <w:i/>
          <w:iCs/>
          <w:position w:val="-1"/>
          <w:sz w:val="20"/>
          <w:szCs w:val="20"/>
        </w:rPr>
        <w:t>Cons:</w:t>
      </w:r>
    </w:p>
    <w:p w14:paraId="6AC51FF1" w14:textId="5D941A69" w:rsidR="008A1611" w:rsidRDefault="0018362E" w:rsidP="008A1611">
      <w:pPr>
        <w:pStyle w:val="ListParagraph"/>
        <w:numPr>
          <w:ilvl w:val="0"/>
          <w:numId w:val="1"/>
        </w:numPr>
        <w:spacing w:before="23" w:after="0" w:line="316" w:lineRule="exact"/>
        <w:ind w:right="-20"/>
        <w:rPr>
          <w:rFonts w:eastAsia="Times New Roman" w:cstheme="minorHAnsi"/>
          <w:position w:val="-1"/>
          <w:sz w:val="20"/>
          <w:szCs w:val="20"/>
        </w:rPr>
      </w:pPr>
      <w:r>
        <w:rPr>
          <w:rFonts w:eastAsia="Times New Roman" w:cstheme="minorHAnsi"/>
          <w:position w:val="-1"/>
          <w:sz w:val="20"/>
          <w:szCs w:val="20"/>
        </w:rPr>
        <w:t>People might have issues trusting a new site</w:t>
      </w:r>
    </w:p>
    <w:p w14:paraId="15C621C3" w14:textId="3C4E4464" w:rsidR="0018362E" w:rsidRPr="008A1611" w:rsidRDefault="00020FA3" w:rsidP="008A1611">
      <w:pPr>
        <w:pStyle w:val="ListParagraph"/>
        <w:numPr>
          <w:ilvl w:val="0"/>
          <w:numId w:val="1"/>
        </w:numPr>
        <w:spacing w:before="23" w:after="0" w:line="316" w:lineRule="exact"/>
        <w:ind w:right="-20"/>
        <w:rPr>
          <w:rFonts w:eastAsia="Times New Roman" w:cstheme="minorHAnsi"/>
          <w:position w:val="-1"/>
          <w:sz w:val="20"/>
          <w:szCs w:val="20"/>
        </w:rPr>
      </w:pPr>
      <w:r>
        <w:rPr>
          <w:rFonts w:eastAsia="Times New Roman" w:cstheme="minorHAnsi"/>
          <w:position w:val="-1"/>
          <w:sz w:val="20"/>
          <w:szCs w:val="20"/>
        </w:rPr>
        <w:t>People are in full control of their own</w:t>
      </w:r>
      <w:r w:rsidR="008A1756">
        <w:rPr>
          <w:rFonts w:eastAsia="Times New Roman" w:cstheme="minorHAnsi"/>
          <w:position w:val="-1"/>
          <w:sz w:val="20"/>
          <w:szCs w:val="20"/>
        </w:rPr>
        <w:t xml:space="preserve"> mini business</w:t>
      </w:r>
    </w:p>
    <w:sectPr w:rsidR="0018362E" w:rsidRPr="008A1611" w:rsidSect="005E1EC9">
      <w:pgSz w:w="12240" w:h="15840"/>
      <w:pgMar w:top="1480" w:right="640" w:bottom="420" w:left="780" w:header="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562AB" w14:textId="77777777" w:rsidR="00100B5B" w:rsidRDefault="00100B5B">
      <w:pPr>
        <w:spacing w:after="0" w:line="240" w:lineRule="auto"/>
      </w:pPr>
      <w:r>
        <w:separator/>
      </w:r>
    </w:p>
  </w:endnote>
  <w:endnote w:type="continuationSeparator" w:id="0">
    <w:p w14:paraId="6BE6F038" w14:textId="77777777" w:rsidR="00100B5B" w:rsidRDefault="00100B5B">
      <w:pPr>
        <w:spacing w:after="0" w:line="240" w:lineRule="auto"/>
      </w:pPr>
      <w:r>
        <w:continuationSeparator/>
      </w:r>
    </w:p>
  </w:endnote>
  <w:endnote w:type="continuationNotice" w:id="1">
    <w:p w14:paraId="6164E8AD" w14:textId="77777777" w:rsidR="00100B5B" w:rsidRDefault="00100B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4B1A4" w14:textId="6B3FFB10" w:rsidR="009D4F17" w:rsidRDefault="005054F2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302AFB9" wp14:editId="6C49EE18">
              <wp:simplePos x="0" y="0"/>
              <wp:positionH relativeFrom="page">
                <wp:posOffset>7194550</wp:posOffset>
              </wp:positionH>
              <wp:positionV relativeFrom="page">
                <wp:posOffset>9778365</wp:posOffset>
              </wp:positionV>
              <wp:extent cx="130810" cy="180340"/>
              <wp:effectExtent l="3175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338F6" w14:textId="77777777" w:rsidR="009D4F17" w:rsidRDefault="00C20A69">
                          <w:pPr>
                            <w:spacing w:after="0" w:line="269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3CF2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02AF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6.5pt;margin-top:769.95pt;width:10.3pt;height:1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" filled="f" stroked="f">
              <v:textbox inset="0,0,0,0">
                <w:txbxContent>
                  <w:p w14:paraId="3BE338F6" w14:textId="77777777" w:rsidR="009D4F17" w:rsidRDefault="00C20A69">
                    <w:pPr>
                      <w:spacing w:after="0" w:line="269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3CF2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0530D" w14:textId="77777777" w:rsidR="00100B5B" w:rsidRDefault="00100B5B">
      <w:pPr>
        <w:spacing w:after="0" w:line="240" w:lineRule="auto"/>
      </w:pPr>
      <w:r>
        <w:separator/>
      </w:r>
    </w:p>
  </w:footnote>
  <w:footnote w:type="continuationSeparator" w:id="0">
    <w:p w14:paraId="2CC2C7F1" w14:textId="77777777" w:rsidR="00100B5B" w:rsidRDefault="00100B5B">
      <w:pPr>
        <w:spacing w:after="0" w:line="240" w:lineRule="auto"/>
      </w:pPr>
      <w:r>
        <w:continuationSeparator/>
      </w:r>
    </w:p>
  </w:footnote>
  <w:footnote w:type="continuationNotice" w:id="1">
    <w:p w14:paraId="2A40B552" w14:textId="77777777" w:rsidR="00100B5B" w:rsidRDefault="00100B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B4426"/>
    <w:multiLevelType w:val="hybridMultilevel"/>
    <w:tmpl w:val="B870267C"/>
    <w:lvl w:ilvl="0" w:tplc="606431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44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17"/>
    <w:rsid w:val="00020FA3"/>
    <w:rsid w:val="00100B5B"/>
    <w:rsid w:val="0012160E"/>
    <w:rsid w:val="001277ED"/>
    <w:rsid w:val="00147D0A"/>
    <w:rsid w:val="00175C9B"/>
    <w:rsid w:val="0018362E"/>
    <w:rsid w:val="001A6421"/>
    <w:rsid w:val="001A6971"/>
    <w:rsid w:val="001D248F"/>
    <w:rsid w:val="00292CFF"/>
    <w:rsid w:val="00297FD1"/>
    <w:rsid w:val="002F37FF"/>
    <w:rsid w:val="002F7B63"/>
    <w:rsid w:val="00354248"/>
    <w:rsid w:val="00367E19"/>
    <w:rsid w:val="00370E5E"/>
    <w:rsid w:val="003A2FB4"/>
    <w:rsid w:val="003A7757"/>
    <w:rsid w:val="003F4D51"/>
    <w:rsid w:val="00422964"/>
    <w:rsid w:val="004639DE"/>
    <w:rsid w:val="00473CF2"/>
    <w:rsid w:val="00474F29"/>
    <w:rsid w:val="004A041A"/>
    <w:rsid w:val="004B3969"/>
    <w:rsid w:val="004DCD32"/>
    <w:rsid w:val="004F13A0"/>
    <w:rsid w:val="005009B2"/>
    <w:rsid w:val="005054F2"/>
    <w:rsid w:val="00521A26"/>
    <w:rsid w:val="00523F23"/>
    <w:rsid w:val="005B13E3"/>
    <w:rsid w:val="005E1EC9"/>
    <w:rsid w:val="00615B3F"/>
    <w:rsid w:val="00642604"/>
    <w:rsid w:val="006A0AEF"/>
    <w:rsid w:val="006A7BD3"/>
    <w:rsid w:val="006E0A59"/>
    <w:rsid w:val="00753DC3"/>
    <w:rsid w:val="00773705"/>
    <w:rsid w:val="007C55D0"/>
    <w:rsid w:val="007E611B"/>
    <w:rsid w:val="007F6559"/>
    <w:rsid w:val="00813E10"/>
    <w:rsid w:val="00863275"/>
    <w:rsid w:val="008A1611"/>
    <w:rsid w:val="008A1756"/>
    <w:rsid w:val="008A3865"/>
    <w:rsid w:val="00955526"/>
    <w:rsid w:val="00970EA3"/>
    <w:rsid w:val="009964B4"/>
    <w:rsid w:val="009C7465"/>
    <w:rsid w:val="009D4F17"/>
    <w:rsid w:val="00A07C99"/>
    <w:rsid w:val="00A47D2F"/>
    <w:rsid w:val="00A94DD3"/>
    <w:rsid w:val="00AB1E2D"/>
    <w:rsid w:val="00AD043E"/>
    <w:rsid w:val="00AD1259"/>
    <w:rsid w:val="00AD1FA9"/>
    <w:rsid w:val="00AD58DB"/>
    <w:rsid w:val="00AD7A2C"/>
    <w:rsid w:val="00AF742A"/>
    <w:rsid w:val="00B709A5"/>
    <w:rsid w:val="00B90A09"/>
    <w:rsid w:val="00BB773D"/>
    <w:rsid w:val="00BE0C32"/>
    <w:rsid w:val="00C04561"/>
    <w:rsid w:val="00C20A69"/>
    <w:rsid w:val="00C45C5B"/>
    <w:rsid w:val="00C52852"/>
    <w:rsid w:val="00C54095"/>
    <w:rsid w:val="00C87F6D"/>
    <w:rsid w:val="00CA016F"/>
    <w:rsid w:val="00CD6B6E"/>
    <w:rsid w:val="00CF68FA"/>
    <w:rsid w:val="00D047CA"/>
    <w:rsid w:val="00D1642A"/>
    <w:rsid w:val="00D51FA2"/>
    <w:rsid w:val="00D844A6"/>
    <w:rsid w:val="00D974E6"/>
    <w:rsid w:val="00DE5EE2"/>
    <w:rsid w:val="00DE78D5"/>
    <w:rsid w:val="00E41425"/>
    <w:rsid w:val="00EB5A87"/>
    <w:rsid w:val="00ED1BE8"/>
    <w:rsid w:val="00F74F9F"/>
    <w:rsid w:val="00FB6F54"/>
    <w:rsid w:val="00FF7029"/>
    <w:rsid w:val="01D3DCB1"/>
    <w:rsid w:val="02F3C561"/>
    <w:rsid w:val="0407FA22"/>
    <w:rsid w:val="06F1D126"/>
    <w:rsid w:val="08FDF72D"/>
    <w:rsid w:val="0992E26F"/>
    <w:rsid w:val="0FFD3EB4"/>
    <w:rsid w:val="1204EB61"/>
    <w:rsid w:val="15A09FBC"/>
    <w:rsid w:val="16D6726C"/>
    <w:rsid w:val="1E03E63D"/>
    <w:rsid w:val="217301BD"/>
    <w:rsid w:val="28BB7C76"/>
    <w:rsid w:val="2CC94B44"/>
    <w:rsid w:val="2ECA04FB"/>
    <w:rsid w:val="32523B00"/>
    <w:rsid w:val="34629346"/>
    <w:rsid w:val="36C76083"/>
    <w:rsid w:val="3711BE83"/>
    <w:rsid w:val="373277B1"/>
    <w:rsid w:val="3C3AFC1B"/>
    <w:rsid w:val="4061E566"/>
    <w:rsid w:val="4348C857"/>
    <w:rsid w:val="44DA5FEA"/>
    <w:rsid w:val="4AC3BE2C"/>
    <w:rsid w:val="4E83564D"/>
    <w:rsid w:val="51D92FF0"/>
    <w:rsid w:val="524F28F8"/>
    <w:rsid w:val="555CD18D"/>
    <w:rsid w:val="55DBE33A"/>
    <w:rsid w:val="5AE7C2D7"/>
    <w:rsid w:val="5BFC58C7"/>
    <w:rsid w:val="5C036182"/>
    <w:rsid w:val="5C9E2F56"/>
    <w:rsid w:val="5D1EADAF"/>
    <w:rsid w:val="5F25D524"/>
    <w:rsid w:val="5F33303B"/>
    <w:rsid w:val="62610980"/>
    <w:rsid w:val="656896C6"/>
    <w:rsid w:val="65F71C69"/>
    <w:rsid w:val="67ED3FFA"/>
    <w:rsid w:val="690D4FC7"/>
    <w:rsid w:val="6DA81613"/>
    <w:rsid w:val="6DD44089"/>
    <w:rsid w:val="73E880CD"/>
    <w:rsid w:val="76BD4FC6"/>
    <w:rsid w:val="774EF859"/>
    <w:rsid w:val="7792C058"/>
    <w:rsid w:val="7A7A1357"/>
    <w:rsid w:val="7E05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0EECE"/>
  <w15:docId w15:val="{FEB36CB1-DC2E-4F42-B40B-DD2AA1C4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2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2604"/>
  </w:style>
  <w:style w:type="paragraph" w:styleId="Footer">
    <w:name w:val="footer"/>
    <w:basedOn w:val="Normal"/>
    <w:link w:val="FooterChar"/>
    <w:uiPriority w:val="99"/>
    <w:semiHidden/>
    <w:unhideWhenUsed/>
    <w:rsid w:val="00642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2604"/>
  </w:style>
  <w:style w:type="character" w:styleId="Hyperlink">
    <w:name w:val="Hyperlink"/>
    <w:basedOn w:val="DefaultParagraphFont"/>
    <w:uiPriority w:val="99"/>
    <w:unhideWhenUsed/>
    <w:rsid w:val="001D24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4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3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tsy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epop.com/" TargetMode="Externa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7A80B0FBE28449F4ED4A2932F3853" ma:contentTypeVersion="6" ma:contentTypeDescription="Create a new document." ma:contentTypeScope="" ma:versionID="7bb972948696748661606df725b7bbbb">
  <xsd:schema xmlns:xsd="http://www.w3.org/2001/XMLSchema" xmlns:xs="http://www.w3.org/2001/XMLSchema" xmlns:p="http://schemas.microsoft.com/office/2006/metadata/properties" xmlns:ns2="3880b17f-dbc7-464a-bc7e-35eb529660c2" xmlns:ns3="14fa3032-b707-4695-adf8-64905d7b2249" targetNamespace="http://schemas.microsoft.com/office/2006/metadata/properties" ma:root="true" ma:fieldsID="59e56d46e63c0992486ec6c147878d24" ns2:_="" ns3:_="">
    <xsd:import namespace="3880b17f-dbc7-464a-bc7e-35eb529660c2"/>
    <xsd:import namespace="14fa3032-b707-4695-adf8-64905d7b224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b17f-dbc7-464a-bc7e-35eb529660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a3032-b707-4695-adf8-64905d7b2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E8F1D3-014C-40E9-84B5-EC3740DEB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b17f-dbc7-464a-bc7e-35eb529660c2"/>
    <ds:schemaRef ds:uri="14fa3032-b707-4695-adf8-64905d7b22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6FB2CD-C290-4170-8B82-7CB085F32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6B5D1F-270C-40F1-B958-9AD66A6C38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Fill in the blanks Feas Study-050807-jhs _2_</dc:title>
  <dc:subject/>
  <dc:creator>lbenton</dc:creator>
  <cp:keywords/>
  <cp:lastModifiedBy>Agne Postnikova (Student)</cp:lastModifiedBy>
  <cp:revision>70</cp:revision>
  <dcterms:created xsi:type="dcterms:W3CDTF">2023-01-30T15:20:00Z</dcterms:created>
  <dcterms:modified xsi:type="dcterms:W3CDTF">2023-02-03T09:38:00Z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2011-03-09T00:00:00Z</vt:filetime>
  </property>
  <property fmtid="{D5CDD505-2E9C-101B-9397-08002B2CF9AE}" pid="3" name="LastSaved">
    <vt:filetime>2017-10-17T00:00:00Z</vt:filetime>
  </property>
  <property fmtid="{D5CDD505-2E9C-101B-9397-08002B2CF9AE}" pid="4" name="ContentTypeId">
    <vt:lpwstr>0x0101009BF7A80B0FBE28449F4ED4A2932F3853</vt:lpwstr>
  </property>
  <property fmtid="{D5CDD505-2E9C-101B-9397-08002B2CF9AE}" pid="5" name="Order">
    <vt:r8>500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